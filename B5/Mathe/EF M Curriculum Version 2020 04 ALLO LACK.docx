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DD3" w:rsidRDefault="00976DD3">
      <w:pPr>
        <w:pStyle w:val="ekvtext"/>
        <w:jc w:val="center"/>
      </w:pPr>
      <w:bookmarkStart w:id="0" w:name="_GoBack"/>
      <w:bookmarkEnd w:id="0"/>
    </w:p>
    <w:p w:rsidR="00976DD3" w:rsidRDefault="003760A5">
      <w:pPr>
        <w:pStyle w:val="ekvtext"/>
        <w:jc w:val="center"/>
      </w:pPr>
      <w:r>
        <w:t>Bonns Fünfte Gesamtschule</w:t>
      </w:r>
    </w:p>
    <w:p w:rsidR="00976DD3" w:rsidRDefault="00976DD3">
      <w:pPr>
        <w:pStyle w:val="ekvtext"/>
        <w:jc w:val="center"/>
      </w:pPr>
    </w:p>
    <w:p w:rsidR="00976DD3" w:rsidRDefault="003760A5">
      <w:pPr>
        <w:pStyle w:val="ekvtext"/>
        <w:jc w:val="center"/>
      </w:pPr>
      <w:r>
        <w:rPr>
          <w:b/>
          <w:bCs/>
          <w:sz w:val="30"/>
          <w:szCs w:val="30"/>
        </w:rPr>
        <w:t>Schulinternes Curriculum im Fach Mathematik in der Einführungsphase</w:t>
      </w:r>
      <w:ins w:id="1" w:author="Windows User" w:date="2020-04-02T22:14:00Z">
        <w:r>
          <w:rPr>
            <w:b/>
            <w:bCs/>
            <w:sz w:val="30"/>
            <w:szCs w:val="30"/>
          </w:rPr>
          <w:t xml:space="preserve"> (Stand April 2020)</w:t>
        </w:r>
      </w:ins>
    </w:p>
    <w:p w:rsidR="00976DD3" w:rsidRDefault="00976DD3">
      <w:pPr>
        <w:pStyle w:val="ekvtext"/>
        <w:jc w:val="center"/>
      </w:pPr>
    </w:p>
    <w:p w:rsidR="00976DD3" w:rsidRDefault="003760A5">
      <w:pPr>
        <w:pStyle w:val="ekvtext"/>
        <w:jc w:val="center"/>
      </w:pPr>
      <w:r>
        <w:t xml:space="preserve">auf Grundlage des Kernlehrplans für die Sekundarstufe II, </w:t>
      </w:r>
    </w:p>
    <w:p w:rsidR="00976DD3" w:rsidRDefault="003760A5">
      <w:pPr>
        <w:pStyle w:val="ekvtext"/>
        <w:jc w:val="center"/>
      </w:pPr>
      <w:r>
        <w:t>Gymnasium/Gesamtschule, in NRW, von 2014.</w:t>
      </w:r>
    </w:p>
    <w:p w:rsidR="00976DD3" w:rsidRDefault="00976DD3">
      <w:pPr>
        <w:pStyle w:val="ekvtext"/>
        <w:rPr>
          <w:b/>
          <w:bCs/>
        </w:rPr>
      </w:pPr>
    </w:p>
    <w:p w:rsidR="00976DD3" w:rsidRDefault="003760A5">
      <w:pPr>
        <w:pStyle w:val="ekvtext"/>
      </w:pPr>
      <w:r>
        <w:rPr>
          <w:b/>
          <w:bCs/>
        </w:rPr>
        <w:t>1. Materialien</w:t>
      </w:r>
    </w:p>
    <w:p w:rsidR="00976DD3" w:rsidRDefault="00976DD3">
      <w:pPr>
        <w:pStyle w:val="ekvtext"/>
        <w:rPr>
          <w:b/>
          <w:bCs/>
        </w:rPr>
      </w:pPr>
    </w:p>
    <w:p w:rsidR="00976DD3" w:rsidRDefault="003760A5">
      <w:pPr>
        <w:pStyle w:val="ekvtext"/>
      </w:pPr>
      <w:r>
        <w:rPr>
          <w:b/>
          <w:bCs/>
        </w:rPr>
        <w:t>1a. Schulbuch:</w:t>
      </w:r>
    </w:p>
    <w:p w:rsidR="00976DD3" w:rsidRDefault="00976DD3">
      <w:pPr>
        <w:pStyle w:val="ekvtext"/>
      </w:pPr>
    </w:p>
    <w:p w:rsidR="00976DD3" w:rsidRDefault="003760A5">
      <w:pPr>
        <w:pStyle w:val="ekvtext"/>
      </w:pPr>
      <w:r>
        <w:t xml:space="preserve">In </w:t>
      </w:r>
      <w:r>
        <w:t>der Einführungsphase arbeiten wir an Bonns Fünfter Gesamtschule mit dem Lehrbuch „Lambacher Schweizer Einführungsphase“ und dem dazugehörenden Arbeitsheft</w:t>
      </w:r>
    </w:p>
    <w:p w:rsidR="00976DD3" w:rsidRDefault="00976DD3">
      <w:pPr>
        <w:pStyle w:val="ekvtext"/>
      </w:pPr>
    </w:p>
    <w:p w:rsidR="00976DD3" w:rsidRDefault="003760A5">
      <w:pPr>
        <w:pStyle w:val="ekvtext"/>
        <w:rPr>
          <w:b/>
          <w:bCs/>
        </w:rPr>
      </w:pPr>
      <w:r>
        <w:rPr>
          <w:b/>
          <w:bCs/>
        </w:rPr>
        <w:t>1b. Grafikfähiger Taschenrechner:</w:t>
      </w:r>
    </w:p>
    <w:p w:rsidR="00976DD3" w:rsidRDefault="00976DD3">
      <w:pPr>
        <w:pStyle w:val="ekvtext"/>
      </w:pPr>
    </w:p>
    <w:p w:rsidR="00976DD3" w:rsidRDefault="003760A5">
      <w:pPr>
        <w:pStyle w:val="ekvtext"/>
      </w:pPr>
      <w:r>
        <w:t>Wir benutzen den grafikfähigen Taschenrechner TI-nspire CX ohne C</w:t>
      </w:r>
      <w:r>
        <w:t>AS. Die im eingeführten Lehrbuch vorhandenen Hinweise im Hinblick auf den Einsatz bzw. Nichteinsatz des TI-nspire können und sollten im Hinblick auf die zentrale Klausur berücksichtigt werden. Das Nutzen digitaler Werkzeuge als Hilfsmittel zur Ideenfindung</w:t>
      </w:r>
      <w:r>
        <w:t>, aber auch zum Lösen komplexer Aufgaben, ist eine wichtige zu erlernende Kompetenz ist. Dem ist in der (auch zeitlichen) Unterricht Rechnung zu tragen. Dies gilt vor allem im Bereich Analysis, aber auch in der Stochastik.</w:t>
      </w:r>
      <w:del w:id="2" w:author="Unbekannter Autor" w:date="2020-04-03T12:10:00Z">
        <w:r>
          <w:rPr>
            <w:rStyle w:val="Funotenanker"/>
          </w:rPr>
          <w:footnoteReference w:id="1"/>
        </w:r>
      </w:del>
      <w:ins w:id="5" w:author="Unbekannter Autor" w:date="2020-04-03T12:10:00Z">
        <w:r>
          <w:t xml:space="preserve"> </w:t>
        </w:r>
        <w:r>
          <w:rPr>
            <w:szCs w:val="18"/>
          </w:rPr>
          <w:t>Hierzu bietet das Lehrwerk auf S</w:t>
        </w:r>
        <w:r>
          <w:rPr>
            <w:szCs w:val="18"/>
          </w:rPr>
          <w:t>eite 263ff. eine erste Einführung.</w:t>
        </w:r>
      </w:ins>
    </w:p>
    <w:p w:rsidR="00976DD3" w:rsidRDefault="00976DD3">
      <w:pPr>
        <w:pStyle w:val="ekvtext"/>
      </w:pPr>
    </w:p>
    <w:p w:rsidR="00976DD3" w:rsidRDefault="003760A5">
      <w:pPr>
        <w:pStyle w:val="ekvtext"/>
      </w:pPr>
      <w:r>
        <w:rPr>
          <w:b/>
          <w:bCs/>
        </w:rPr>
        <w:t>2. Themen</w:t>
      </w:r>
      <w:del w:id="6" w:author="Unbekannter Autor" w:date="2020-04-03T11:53:00Z">
        <w:r>
          <w:rPr>
            <w:b/>
            <w:bCs/>
          </w:rPr>
          <w:delText xml:space="preserve"> und Reihenfolge</w:delText>
        </w:r>
      </w:del>
      <w:del w:id="7" w:author="Unbekannter Autor" w:date="2020-04-03T12:03:00Z">
        <w:r>
          <w:rPr>
            <w:b/>
            <w:bCs/>
          </w:rPr>
          <w:commentReference w:id="8"/>
        </w:r>
      </w:del>
      <w:r>
        <w:rPr>
          <w:b/>
          <w:bCs/>
        </w:rPr>
        <w:t>:</w:t>
      </w:r>
    </w:p>
    <w:p w:rsidR="00976DD3" w:rsidRDefault="00976DD3">
      <w:pPr>
        <w:pStyle w:val="ekvtext"/>
        <w:rPr>
          <w:b/>
          <w:bCs/>
        </w:rPr>
      </w:pPr>
    </w:p>
    <w:p w:rsidR="00976DD3" w:rsidRDefault="003760A5">
      <w:pPr>
        <w:pStyle w:val="ekvtext"/>
      </w:pPr>
      <w:r>
        <w:t>Die Auswahl der Themen ist im Kernlehrplan vorgegeben und wird in den einzelnen Kapiteln des Lehrbuchs umgesetzt</w:t>
      </w:r>
      <w:ins w:id="9" w:author="Unbekannter Autor" w:date="2020-04-03T11:54:00Z">
        <w:r>
          <w:t>, siehe Anhang</w:t>
        </w:r>
      </w:ins>
      <w:r>
        <w:t>.</w:t>
      </w:r>
      <w:ins w:id="10" w:author="Unbekannter Autor" w:date="2020-04-03T11:52:00Z">
        <w:r>
          <w:t xml:space="preserve"> </w:t>
        </w:r>
      </w:ins>
      <w:del w:id="11" w:author="Unbekannter Autor" w:date="2020-04-03T11:52:00Z">
        <w:r>
          <w:delText xml:space="preserve"> Wir gehen dabei in folgender Reihenfolge vor: </w:delText>
        </w:r>
      </w:del>
      <w:ins w:id="12" w:author="Unbekannter Autor" w:date="2020-04-03T11:54:00Z">
        <w:r>
          <w:t>Für die ZKE Ma</w:t>
        </w:r>
        <w:r>
          <w:t xml:space="preserve">thematik sind die Themengebiete Analysis und Stochastik relevant (Unterrichtsvorhaben I, II, III, V). </w:t>
        </w:r>
      </w:ins>
      <w:ins w:id="13" w:author="Unbekannter Autor" w:date="2020-04-03T11:55:00Z">
        <w:r>
          <w:t xml:space="preserve">Unterrichtsvorhaben III kann je nach vorhandener Zeit mehr oder weniger umfangreich behandelt werden. </w:t>
        </w:r>
        <w:r>
          <w:t xml:space="preserve">Unterrichtsvorhaben IV (Vektoren) </w:t>
        </w:r>
      </w:ins>
      <w:ins w:id="14" w:author="Unbekannter Autor" w:date="2020-04-03T11:56:00Z">
        <w:r>
          <w:t>fassen wir als Vor</w:t>
        </w:r>
        <w:r>
          <w:t>bereitung für die vertiefende Behandlung des Themas in der Q1 auf.</w:t>
        </w:r>
      </w:ins>
    </w:p>
    <w:p w:rsidR="00976DD3" w:rsidRDefault="00976DD3">
      <w:pPr>
        <w:pStyle w:val="ekvtext"/>
      </w:pPr>
    </w:p>
    <w:p w:rsidR="00976DD3" w:rsidRDefault="003760A5">
      <w:pPr>
        <w:pStyle w:val="ekvtext"/>
        <w:rPr>
          <w:ins w:id="15" w:author="Unbekannter Autor" w:date="2020-04-03T11:51:00Z"/>
          <w:b/>
          <w:bCs/>
        </w:rPr>
      </w:pPr>
      <w:ins w:id="16" w:author="Unbekannter Autor" w:date="2020-04-03T11:51:00Z">
        <w:r>
          <w:rPr>
            <w:b/>
            <w:bCs/>
          </w:rPr>
          <w:t>2. 1 Mögliche Reihenfolge</w:t>
        </w:r>
      </w:ins>
    </w:p>
    <w:p w:rsidR="00976DD3" w:rsidRDefault="00976DD3">
      <w:pPr>
        <w:pStyle w:val="ekvtext"/>
      </w:pPr>
    </w:p>
    <w:p w:rsidR="00976DD3" w:rsidRDefault="003760A5">
      <w:pPr>
        <w:pStyle w:val="ekvtext"/>
      </w:pPr>
      <w:ins w:id="17" w:author="Unbekannter Autor" w:date="2020-04-03T11:52:00Z">
        <w:r>
          <w:t>Wir schlagen die folgende Themenreihenfolge vor:</w:t>
        </w:r>
      </w:ins>
    </w:p>
    <w:p w:rsidR="00976DD3" w:rsidRDefault="00976DD3">
      <w:pPr>
        <w:pStyle w:val="ekvtext"/>
      </w:pPr>
    </w:p>
    <w:p w:rsidR="00976DD3" w:rsidRDefault="003760A5">
      <w:pPr>
        <w:pStyle w:val="ekvtext"/>
      </w:pPr>
      <w:r>
        <w:t>1. Unterrichtsvorhaben V – Wahrscheinlichkeit ein Schlüsselkonzept (12 Stunden/6 Wochen)</w:t>
      </w:r>
    </w:p>
    <w:p w:rsidR="00976DD3" w:rsidRDefault="00976DD3">
      <w:pPr>
        <w:pStyle w:val="ekvtext"/>
      </w:pPr>
    </w:p>
    <w:p w:rsidR="00976DD3" w:rsidRDefault="003760A5">
      <w:pPr>
        <w:pStyle w:val="ekvtext"/>
      </w:pPr>
      <w:r>
        <w:t>Klausur 1</w:t>
      </w:r>
    </w:p>
    <w:p w:rsidR="00976DD3" w:rsidRDefault="00976DD3">
      <w:pPr>
        <w:pStyle w:val="ekvtext"/>
      </w:pPr>
    </w:p>
    <w:p w:rsidR="00976DD3" w:rsidRDefault="003760A5">
      <w:pPr>
        <w:pStyle w:val="ekvtext"/>
      </w:pPr>
      <w:r>
        <w:t xml:space="preserve">2. </w:t>
      </w:r>
      <w:r>
        <w:t>Unterrichtsvorhaben I – Eigenschaften von Funktionen (18 Stunden/9 Wochen)</w:t>
      </w:r>
    </w:p>
    <w:p w:rsidR="00976DD3" w:rsidRDefault="00976DD3">
      <w:pPr>
        <w:pStyle w:val="ekvtext"/>
      </w:pPr>
    </w:p>
    <w:p w:rsidR="00976DD3" w:rsidRDefault="003760A5">
      <w:pPr>
        <w:pStyle w:val="ekvtext"/>
      </w:pPr>
      <w:r>
        <w:t>Klausur 2</w:t>
      </w:r>
    </w:p>
    <w:p w:rsidR="00976DD3" w:rsidRDefault="00976DD3">
      <w:pPr>
        <w:pStyle w:val="ekvtext"/>
      </w:pPr>
    </w:p>
    <w:p w:rsidR="00976DD3" w:rsidRDefault="003760A5">
      <w:pPr>
        <w:pStyle w:val="ekvtext"/>
      </w:pPr>
      <w:r>
        <w:t>3. Unterrichtsvorhaben VI – Potenzen in Termen und Funktionen (10 Stunden/5 Wochen)</w:t>
      </w:r>
    </w:p>
    <w:p w:rsidR="00976DD3" w:rsidRDefault="00976DD3">
      <w:pPr>
        <w:pStyle w:val="ekvtext"/>
      </w:pPr>
    </w:p>
    <w:p w:rsidR="00976DD3" w:rsidRDefault="003760A5">
      <w:pPr>
        <w:pStyle w:val="ekvtext"/>
      </w:pPr>
      <w:r>
        <w:t>4. Unterrichtsvorhaben II – Die Ableitung, ein Schlüsselkonzept (12 Stunden/6 Wochen</w:t>
      </w:r>
      <w:r>
        <w:t>)</w:t>
      </w:r>
    </w:p>
    <w:p w:rsidR="00976DD3" w:rsidRDefault="00976DD3">
      <w:pPr>
        <w:pStyle w:val="ekvtext"/>
      </w:pPr>
    </w:p>
    <w:p w:rsidR="00976DD3" w:rsidRDefault="003760A5">
      <w:pPr>
        <w:pStyle w:val="ekvtext"/>
      </w:pPr>
      <w:r>
        <w:t>Klausur 3</w:t>
      </w:r>
    </w:p>
    <w:p w:rsidR="00976DD3" w:rsidRDefault="00976DD3">
      <w:pPr>
        <w:pStyle w:val="ekvtext"/>
      </w:pPr>
    </w:p>
    <w:p w:rsidR="00976DD3" w:rsidRDefault="003760A5">
      <w:pPr>
        <w:pStyle w:val="ekvtext"/>
      </w:pPr>
      <w:r>
        <w:t>5. Unterrichtsvorhaben III – Funktionsuntersuch</w:t>
      </w:r>
      <w:del w:id="18" w:author="Unbekannter Autor" w:date="2020-04-03T12:03:00Z">
        <w:r>
          <w:commentReference w:id="19"/>
        </w:r>
      </w:del>
      <w:r>
        <w:t>ungen</w:t>
      </w:r>
      <w:del w:id="20" w:author="Unbekannter Autor" w:date="2020-04-03T12:02:00Z">
        <w:r>
          <w:commentReference w:id="21"/>
        </w:r>
      </w:del>
      <w:r>
        <w:t xml:space="preserve"> (8 Stunden/4 Wochen)</w:t>
      </w:r>
    </w:p>
    <w:p w:rsidR="00976DD3" w:rsidRDefault="00976DD3">
      <w:pPr>
        <w:pStyle w:val="ekvtext"/>
      </w:pPr>
    </w:p>
    <w:p w:rsidR="00976DD3" w:rsidRDefault="003760A5">
      <w:pPr>
        <w:pStyle w:val="ekvtext"/>
      </w:pPr>
      <w:r>
        <w:t>6. Wiederholung Stochastik (2 Stunden/1 Woche)</w:t>
      </w:r>
    </w:p>
    <w:p w:rsidR="00976DD3" w:rsidRDefault="00976DD3">
      <w:pPr>
        <w:pStyle w:val="ekvtext"/>
      </w:pPr>
    </w:p>
    <w:p w:rsidR="00976DD3" w:rsidRDefault="003760A5">
      <w:pPr>
        <w:pStyle w:val="ekvtext"/>
      </w:pPr>
      <w:r>
        <w:t>Klausur 4 (ZKE Mathematik über Stochastik und Analysis)</w:t>
      </w:r>
    </w:p>
    <w:p w:rsidR="00976DD3" w:rsidRDefault="00976DD3">
      <w:pPr>
        <w:pStyle w:val="ekvtext"/>
      </w:pPr>
    </w:p>
    <w:p w:rsidR="00976DD3" w:rsidRDefault="003760A5">
      <w:pPr>
        <w:pStyle w:val="ekvtext"/>
      </w:pPr>
      <w:r>
        <w:t>7. Unterrichtsvorhaben IV – Vektoren, ein Schlüsselkonze</w:t>
      </w:r>
      <w:r>
        <w:t>pt (6 Stunden/3 Wochen)</w:t>
      </w:r>
    </w:p>
    <w:p w:rsidR="00976DD3" w:rsidRDefault="00976DD3">
      <w:pPr>
        <w:pStyle w:val="ekvtext"/>
      </w:pPr>
    </w:p>
    <w:p w:rsidR="00976DD3" w:rsidRDefault="003760A5">
      <w:pPr>
        <w:pStyle w:val="ekvtext"/>
      </w:pPr>
      <w:r>
        <w:t>Die Zeitangaben sind Orientierungswerte. Sie beziehen sich auf die Fachstunden an Bonns Fünfter mit einer Länge von 70 bzw. 75 Minuten. Grundlage sind die Richtwerte des Schulbuchs.</w:t>
      </w:r>
    </w:p>
    <w:p w:rsidR="00976DD3" w:rsidRDefault="00976DD3">
      <w:pPr>
        <w:pStyle w:val="ekvtext"/>
      </w:pPr>
    </w:p>
    <w:p w:rsidR="00976DD3" w:rsidRDefault="003760A5">
      <w:pPr>
        <w:pStyle w:val="ekvtext"/>
      </w:pPr>
      <w:r>
        <w:t>Detaillierte Beschreibungen der Unterrichtsvorha</w:t>
      </w:r>
      <w:r>
        <w:t>ben gemäß dem Schulbuch sind diesem Curriculum angehängt.</w:t>
      </w:r>
    </w:p>
    <w:p w:rsidR="00976DD3" w:rsidRDefault="00976DD3">
      <w:pPr>
        <w:pStyle w:val="ekvtext"/>
      </w:pPr>
    </w:p>
    <w:p w:rsidR="00976DD3" w:rsidRDefault="003760A5">
      <w:pPr>
        <w:pStyle w:val="ekvtext"/>
      </w:pPr>
      <w:r>
        <w:rPr>
          <w:b/>
          <w:bCs/>
        </w:rPr>
        <w:t>3. Klausuren</w:t>
      </w:r>
      <w:del w:id="22" w:author="Unbekannter Autor" w:date="2020-04-03T12:02:00Z">
        <w:r>
          <w:rPr>
            <w:b/>
            <w:bCs/>
          </w:rPr>
          <w:commentReference w:id="23"/>
        </w:r>
      </w:del>
      <w:r>
        <w:rPr>
          <w:b/>
          <w:bCs/>
        </w:rPr>
        <w:t>:</w:t>
      </w:r>
    </w:p>
    <w:p w:rsidR="00976DD3" w:rsidRDefault="003760A5">
      <w:pPr>
        <w:pStyle w:val="ekvtext"/>
      </w:pPr>
      <w:ins w:id="24" w:author="Windows User" w:date="2020-04-02T21:27:00Z">
        <w:r>
          <w:t>Es werden insgesamt vier Klausuren im Schuljahr geschrieben. Die vierte Klausur ist zentral gestellt</w:t>
        </w:r>
      </w:ins>
      <w:ins w:id="25" w:author="Windows User" w:date="2020-04-02T21:28:00Z">
        <w:r>
          <w:t>. Informationen zu inhaltlichen Vorgaben sind</w:t>
        </w:r>
      </w:ins>
      <w:ins w:id="26" w:author="Windows User" w:date="2020-04-02T21:30:00Z">
        <w:r>
          <w:t xml:space="preserve"> auf der Internetseite des Ministeriums zu finden</w:t>
        </w:r>
      </w:ins>
      <w:ins w:id="27" w:author="Windows User" w:date="2020-04-02T21:31:00Z">
        <w:r>
          <w:rPr>
            <w:rStyle w:val="Funotenanker"/>
          </w:rPr>
          <w:footnoteReference w:id="2"/>
        </w:r>
        <w:r>
          <w:t>.</w:t>
        </w:r>
      </w:ins>
      <w:ins w:id="29" w:author="Windows User" w:date="2020-04-02T21:28:00Z">
        <w:r>
          <w:t xml:space="preserve"> </w:t>
        </w:r>
      </w:ins>
      <w:r>
        <w:t>Die Klausuren haben eine Länge von 90 Minuten. Sie werden</w:t>
      </w:r>
      <w:ins w:id="30" w:author="Windows User" w:date="2020-04-02T21:33:00Z">
        <w:r>
          <w:t xml:space="preserve"> durch die Abteilungsleitung terminiert und nach Möglichkeit</w:t>
        </w:r>
      </w:ins>
      <w:del w:id="31" w:author="Windows User" w:date="2020-04-02T21:33:00Z">
        <w:r>
          <w:delText xml:space="preserve"> grundsätzlich</w:delText>
        </w:r>
      </w:del>
      <w:r>
        <w:t xml:space="preserve"> von allen Klassen des EF-Jahrgangs zum selben Zeitpunkt geschrieben</w:t>
      </w:r>
      <w:ins w:id="32" w:author="Windows User" w:date="2020-04-02T21:35:00Z">
        <w:r>
          <w:t xml:space="preserve">. </w:t>
        </w:r>
        <w:r>
          <w:t>Eine inhaltliche Abstimmung unter den FachlehrerInne</w:t>
        </w:r>
      </w:ins>
      <w:ins w:id="33" w:author="Unbekannter Autor" w:date="2020-04-03T11:58:00Z">
        <w:r>
          <w:t>n</w:t>
        </w:r>
      </w:ins>
      <w:ins w:id="34" w:author="Windows User" w:date="2020-04-02T21:35:00Z">
        <w:r>
          <w:t xml:space="preserve"> ist </w:t>
        </w:r>
      </w:ins>
      <w:del w:id="35" w:author="Unbekannter Autor" w:date="2020-04-03T11:58:00Z">
        <w:r>
          <w:delText>anzustreben</w:delText>
        </w:r>
      </w:del>
      <w:ins w:id="36" w:author="Unbekannter Autor" w:date="2020-04-03T11:58:00Z">
        <w:r>
          <w:t>üblich</w:t>
        </w:r>
      </w:ins>
      <w:ins w:id="37" w:author="Windows User" w:date="2020-04-02T21:35:00Z">
        <w:r>
          <w:t xml:space="preserve"> und eine gemeinsam gestellte Klausur</w:t>
        </w:r>
      </w:ins>
      <w:ins w:id="38" w:author="Windows User" w:date="2020-04-02T21:36:00Z">
        <w:r>
          <w:t xml:space="preserve"> nicht nur</w:t>
        </w:r>
      </w:ins>
      <w:ins w:id="39" w:author="Windows User" w:date="2020-04-02T21:35:00Z">
        <w:r>
          <w:t xml:space="preserve"> </w:t>
        </w:r>
      </w:ins>
      <w:ins w:id="40" w:author="Windows User" w:date="2020-04-02T21:36:00Z">
        <w:r>
          <w:t>für die Vergleichbarkeit</w:t>
        </w:r>
      </w:ins>
      <w:r>
        <w:t xml:space="preserve"> </w:t>
      </w:r>
      <w:ins w:id="41" w:author="Windows User" w:date="2020-04-02T21:37:00Z">
        <w:r>
          <w:t>anzustreben.</w:t>
        </w:r>
      </w:ins>
      <w:del w:id="42" w:author="Windows User" w:date="2020-04-02T21:37:00Z">
        <w:r>
          <w:delText>und der Inhalt wird unter den verschiedenen Lehrern untereinander abgestimmt.</w:delText>
        </w:r>
      </w:del>
      <w:r>
        <w:t xml:space="preserve"> </w:t>
      </w:r>
      <w:ins w:id="43" w:author="Windows User" w:date="2020-04-02T21:40:00Z">
        <w:r>
          <w:t>In Anlehnung an di</w:t>
        </w:r>
        <w:r>
          <w:t>e zentral gestellte vierte Klausur</w:t>
        </w:r>
      </w:ins>
      <w:del w:id="44" w:author="Unbekannter Autor" w:date="2020-04-03T11:59:00Z">
        <w:r>
          <w:delText>,</w:delText>
        </w:r>
      </w:del>
      <w:ins w:id="45" w:author="Windows User" w:date="2020-04-02T21:40:00Z">
        <w:r>
          <w:t xml:space="preserve"> sollen</w:t>
        </w:r>
      </w:ins>
      <w:ins w:id="46" w:author="Unbekannter Autor" w:date="2020-04-03T11:59:00Z">
        <w:r>
          <w:t xml:space="preserve"> sich</w:t>
        </w:r>
      </w:ins>
      <w:ins w:id="47" w:author="Windows User" w:date="2020-04-02T21:40:00Z">
        <w:r>
          <w:t xml:space="preserve"> die Klausuren strukturell ähneln: </w:t>
        </w:r>
      </w:ins>
      <w:r>
        <w:t xml:space="preserve">Die Klausur ist </w:t>
      </w:r>
      <w:del w:id="48" w:author="Windows User" w:date="2020-04-02T21:41:00Z">
        <w:r>
          <w:delText xml:space="preserve">stets </w:delText>
        </w:r>
      </w:del>
      <w:r>
        <w:t xml:space="preserve">in einen hilfsmittelfreien </w:t>
      </w:r>
      <w:del w:id="49" w:author="Windows User" w:date="2020-04-02T21:41:00Z">
        <w:r>
          <w:delText xml:space="preserve">ersten </w:delText>
        </w:r>
      </w:del>
      <w:r>
        <w:t xml:space="preserve">Teil </w:t>
      </w:r>
      <w:ins w:id="50" w:author="Windows User" w:date="2020-04-02T21:41:00Z">
        <w:r>
          <w:t>1</w:t>
        </w:r>
      </w:ins>
      <w:ins w:id="51" w:author="Unbekannter Autor" w:date="2020-04-03T11:59:00Z">
        <w:r>
          <w:t xml:space="preserve"> </w:t>
        </w:r>
      </w:ins>
      <w:r>
        <w:t xml:space="preserve">(max. 30 Minuten) und einen </w:t>
      </w:r>
      <w:del w:id="52" w:author="Windows User" w:date="2020-04-02T21:41:00Z">
        <w:r>
          <w:delText xml:space="preserve">zweiten </w:delText>
        </w:r>
      </w:del>
      <w:r>
        <w:t xml:space="preserve">Teil </w:t>
      </w:r>
      <w:ins w:id="53" w:author="Windows User" w:date="2020-04-02T21:41:00Z">
        <w:r>
          <w:t>2</w:t>
        </w:r>
      </w:ins>
      <w:ins w:id="54" w:author="Unbekannter Autor" w:date="2020-04-03T11:59:00Z">
        <w:r>
          <w:t xml:space="preserve"> </w:t>
        </w:r>
      </w:ins>
      <w:r>
        <w:t>(Bearbeitung ab Abgabe von Teil 1) gegliedert. In Teil 1 darf der GT</w:t>
      </w:r>
      <w:r>
        <w:t>R</w:t>
      </w:r>
      <w:ins w:id="55" w:author="Windows User" w:date="2020-04-02T21:26:00Z">
        <w:r>
          <w:t xml:space="preserve"> und </w:t>
        </w:r>
      </w:ins>
      <w:ins w:id="56" w:author="Unbekannter Autor" w:date="2020-04-03T11:59:00Z">
        <w:r>
          <w:t xml:space="preserve">die </w:t>
        </w:r>
      </w:ins>
      <w:ins w:id="57" w:author="Windows User" w:date="2020-04-02T21:26:00Z">
        <w:r>
          <w:t>Formelsammlung</w:t>
        </w:r>
      </w:ins>
      <w:r>
        <w:t xml:space="preserve"> nicht verwendet werden. Teil 2 besteht typischerweise aus zwei Aufgaben, einer innermathematischen und einer Anwendungsaufgabe. Jede dieser Aufgaben sollte mindestens eine Teilaufgabe haben, die die Nutzung des GTR explizit fordert</w:t>
      </w:r>
      <w:r>
        <w:t xml:space="preserve"> bzw. nötig macht.</w:t>
      </w:r>
    </w:p>
    <w:p w:rsidR="00976DD3" w:rsidRDefault="00976DD3">
      <w:pPr>
        <w:pStyle w:val="ekvtext"/>
      </w:pPr>
    </w:p>
    <w:p w:rsidR="00976DD3" w:rsidRDefault="00976DD3">
      <w:pPr>
        <w:pStyle w:val="ekvtext"/>
      </w:pPr>
    </w:p>
    <w:p w:rsidR="00976DD3" w:rsidRDefault="003760A5">
      <w:pPr>
        <w:pStyle w:val="ekvtext"/>
        <w:rPr>
          <w:b/>
          <w:bCs/>
        </w:rPr>
      </w:pPr>
      <w:r>
        <w:rPr>
          <w:b/>
          <w:bCs/>
        </w:rPr>
        <w:t>3a. Notengebung:</w:t>
      </w:r>
    </w:p>
    <w:p w:rsidR="00976DD3" w:rsidRDefault="003760A5">
      <w:pPr>
        <w:pStyle w:val="ekvtext"/>
      </w:pPr>
      <w:del w:id="58" w:author="Windows User" w:date="2020-04-02T22:01:00Z">
        <w:r>
          <w:delText>Für die Notengebung verwenden wir die folgende Tabelle, die an der gesamten Oberstufe von Bonns Fünfter Gesamtschule angewandt wird:</w:delText>
        </w:r>
      </w:del>
      <w:ins w:id="59" w:author="Windows User" w:date="2020-04-02T22:01:00Z">
        <w:r>
          <w:t>Es wird folgender Notenschlüssel für die Oberstufe verwendet:</w:t>
        </w:r>
      </w:ins>
    </w:p>
    <w:p w:rsidR="00976DD3" w:rsidRDefault="00976DD3">
      <w:pPr>
        <w:pStyle w:val="ekvtext"/>
        <w:rPr>
          <w:b/>
          <w:bCs/>
        </w:rPr>
      </w:pPr>
    </w:p>
    <w:p w:rsidR="00976DD3" w:rsidRDefault="00976DD3">
      <w:pPr>
        <w:pStyle w:val="ekvtext"/>
        <w:rPr>
          <w:b/>
          <w:bCs/>
        </w:rPr>
      </w:pPr>
    </w:p>
    <w:p w:rsidR="00976DD3" w:rsidRDefault="003760A5">
      <w:pPr>
        <w:pStyle w:val="ekvtext"/>
        <w:rPr>
          <w:b/>
          <w:bCs/>
        </w:rPr>
      </w:pPr>
      <w:r>
        <w:rPr>
          <w:b/>
          <w:bCs/>
          <w:noProof/>
        </w:rPr>
        <w:drawing>
          <wp:anchor distT="0" distB="0" distL="0" distR="0" simplePos="0" relativeHeight="2" behindDoc="0" locked="0" layoutInCell="1" allowOverlap="1">
            <wp:simplePos x="0" y="0"/>
            <wp:positionH relativeFrom="column">
              <wp:posOffset>145415</wp:posOffset>
            </wp:positionH>
            <wp:positionV relativeFrom="paragraph">
              <wp:posOffset>40005</wp:posOffset>
            </wp:positionV>
            <wp:extent cx="1597025" cy="2466975"/>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0"/>
                    <a:stretch>
                      <a:fillRect/>
                    </a:stretch>
                  </pic:blipFill>
                  <pic:spPr bwMode="auto">
                    <a:xfrm>
                      <a:off x="0" y="0"/>
                      <a:ext cx="1597025" cy="2466975"/>
                    </a:xfrm>
                    <a:prstGeom prst="rect">
                      <a:avLst/>
                    </a:prstGeom>
                  </pic:spPr>
                </pic:pic>
              </a:graphicData>
            </a:graphic>
          </wp:anchor>
        </w:drawing>
      </w:r>
    </w:p>
    <w:p w:rsidR="00976DD3" w:rsidRDefault="00976DD3">
      <w:pPr>
        <w:pStyle w:val="ekvtext"/>
        <w:rPr>
          <w:b/>
          <w:bCs/>
        </w:rPr>
      </w:pPr>
    </w:p>
    <w:p w:rsidR="00976DD3" w:rsidRDefault="00976DD3">
      <w:pPr>
        <w:pStyle w:val="ekvtext"/>
        <w:rPr>
          <w:b/>
          <w:bCs/>
        </w:rPr>
      </w:pPr>
    </w:p>
    <w:p w:rsidR="00976DD3" w:rsidRDefault="00976DD3">
      <w:pPr>
        <w:pStyle w:val="ekvtext"/>
        <w:rPr>
          <w:b/>
          <w:bCs/>
        </w:rPr>
      </w:pPr>
    </w:p>
    <w:p w:rsidR="00976DD3" w:rsidRDefault="00976DD3">
      <w:pPr>
        <w:pStyle w:val="ekvtext"/>
        <w:rPr>
          <w:b/>
          <w:bCs/>
        </w:rPr>
      </w:pPr>
    </w:p>
    <w:p w:rsidR="00976DD3" w:rsidRDefault="00976DD3">
      <w:pPr>
        <w:pStyle w:val="ekvtext"/>
        <w:rPr>
          <w:b/>
          <w:bCs/>
        </w:rPr>
      </w:pPr>
    </w:p>
    <w:p w:rsidR="00976DD3" w:rsidRDefault="00976DD3">
      <w:pPr>
        <w:pStyle w:val="ekvtext"/>
        <w:rPr>
          <w:b/>
          <w:bCs/>
        </w:rPr>
      </w:pPr>
    </w:p>
    <w:p w:rsidR="00976DD3" w:rsidRDefault="00976DD3">
      <w:pPr>
        <w:pStyle w:val="ekvtext"/>
        <w:rPr>
          <w:b/>
          <w:bCs/>
        </w:rPr>
      </w:pPr>
    </w:p>
    <w:p w:rsidR="00976DD3" w:rsidRDefault="00976DD3">
      <w:pPr>
        <w:pStyle w:val="ekvtext"/>
        <w:rPr>
          <w:b/>
          <w:bCs/>
        </w:rPr>
      </w:pPr>
    </w:p>
    <w:p w:rsidR="00976DD3" w:rsidRDefault="00976DD3">
      <w:pPr>
        <w:pStyle w:val="ekvtext"/>
        <w:rPr>
          <w:b/>
          <w:bCs/>
        </w:rPr>
      </w:pPr>
    </w:p>
    <w:p w:rsidR="00976DD3" w:rsidRDefault="00976DD3">
      <w:pPr>
        <w:pStyle w:val="ekvtext"/>
        <w:rPr>
          <w:b/>
          <w:bCs/>
        </w:rPr>
      </w:pPr>
    </w:p>
    <w:p w:rsidR="00976DD3" w:rsidRDefault="00976DD3">
      <w:pPr>
        <w:pStyle w:val="ekvtext"/>
        <w:rPr>
          <w:b/>
        </w:rPr>
      </w:pPr>
    </w:p>
    <w:p w:rsidR="00976DD3" w:rsidRDefault="00976DD3">
      <w:pPr>
        <w:pStyle w:val="ekvtext"/>
        <w:rPr>
          <w:b/>
        </w:rPr>
      </w:pPr>
    </w:p>
    <w:p w:rsidR="00976DD3" w:rsidRDefault="00976DD3">
      <w:pPr>
        <w:pStyle w:val="ekvtext"/>
        <w:rPr>
          <w:b/>
        </w:rPr>
      </w:pPr>
    </w:p>
    <w:p w:rsidR="00976DD3" w:rsidRDefault="00976DD3">
      <w:pPr>
        <w:pStyle w:val="ekvtext"/>
        <w:rPr>
          <w:b/>
        </w:rPr>
      </w:pPr>
    </w:p>
    <w:p w:rsidR="00976DD3" w:rsidRDefault="00976DD3">
      <w:pPr>
        <w:pStyle w:val="ekvtext"/>
        <w:rPr>
          <w:b/>
        </w:rPr>
      </w:pPr>
    </w:p>
    <w:p w:rsidR="00976DD3" w:rsidRDefault="00976DD3">
      <w:pPr>
        <w:pStyle w:val="ekvtext"/>
        <w:rPr>
          <w:b/>
        </w:rPr>
      </w:pPr>
    </w:p>
    <w:p w:rsidR="00976DD3" w:rsidRDefault="00976DD3">
      <w:pPr>
        <w:pStyle w:val="ekvtext"/>
        <w:rPr>
          <w:b/>
        </w:rPr>
      </w:pPr>
    </w:p>
    <w:p w:rsidR="00976DD3" w:rsidRDefault="00976DD3">
      <w:pPr>
        <w:pStyle w:val="ekvtext"/>
        <w:rPr>
          <w:b/>
        </w:rPr>
      </w:pPr>
    </w:p>
    <w:p w:rsidR="00976DD3" w:rsidRDefault="00976DD3">
      <w:pPr>
        <w:pStyle w:val="ekvtext"/>
        <w:rPr>
          <w:b/>
        </w:rPr>
      </w:pPr>
    </w:p>
    <w:p w:rsidR="00976DD3" w:rsidRDefault="00976DD3">
      <w:pPr>
        <w:pStyle w:val="ekvtext"/>
        <w:rPr>
          <w:b/>
        </w:rPr>
      </w:pPr>
    </w:p>
    <w:p w:rsidR="00976DD3" w:rsidRDefault="003760A5">
      <w:pPr>
        <w:pStyle w:val="ekvtext"/>
      </w:pPr>
      <w:r>
        <w:rPr>
          <w:b/>
        </w:rPr>
        <w:t>3b. Klausuren mit zwei Themen:</w:t>
      </w:r>
    </w:p>
    <w:p w:rsidR="00976DD3" w:rsidRDefault="003760A5">
      <w:pPr>
        <w:pStyle w:val="ekvtext"/>
      </w:pPr>
      <w:r>
        <w:t>In Vorbereitung auf die ZKE und die Abiturklausuren bietet es sich an, schon in der EF Klausuren zu stellen, die neben einem Schwerpunktthema noch ein weiteres, früher behandeltes Thema wiederholend abfragen. Das zweite Thema</w:t>
      </w:r>
      <w:r>
        <w:t xml:space="preserve"> sollte vor der Klausur kurz im Unterricht oder eigenständig durch die Schüler, mit Anleitung der Lehrkraft, wiederholt werden. In der oben festgelegten Unterrichtsplanung bietet es sich an, in Klausur 2 auch Unterrichtsvorhaben V wieder aufzugreifen und i</w:t>
      </w:r>
      <w:r>
        <w:t>n Klausur 3 auch Unterrichtsvorhaben VI aufzugreifen.</w:t>
      </w:r>
    </w:p>
    <w:p w:rsidR="00976DD3" w:rsidRDefault="00976DD3">
      <w:pPr>
        <w:pStyle w:val="ekvtext"/>
      </w:pPr>
    </w:p>
    <w:p w:rsidR="00976DD3" w:rsidRDefault="003760A5">
      <w:pPr>
        <w:pStyle w:val="ekvtext"/>
        <w:rPr>
          <w:ins w:id="60" w:author="Unbekannter Autor" w:date="2020-04-03T12:04:00Z"/>
          <w:b/>
          <w:bCs/>
        </w:rPr>
      </w:pPr>
      <w:ins w:id="61" w:author="Unbekannter Autor" w:date="2020-04-03T12:04:00Z">
        <w:r>
          <w:rPr>
            <w:b/>
            <w:bCs/>
          </w:rPr>
          <w:t>3c. Operatoren</w:t>
        </w:r>
      </w:ins>
    </w:p>
    <w:p w:rsidR="00976DD3" w:rsidRDefault="003760A5">
      <w:pPr>
        <w:pStyle w:val="ekvtext"/>
      </w:pPr>
      <w:ins w:id="62" w:author="Unbekannter Autor" w:date="2020-04-03T12:05:00Z">
        <w:r>
          <w:t>In Vorbereitung auf die zentralen Abiturklausuren ist bereits in der Einführungsphase die Benutzung der Operatoren für die Mathematik</w:t>
        </w:r>
      </w:ins>
      <w:ins w:id="63" w:author="Unbekannter Autor" w:date="2020-04-03T12:06:00Z">
        <w:r>
          <w:rPr>
            <w:rStyle w:val="Funotenanker"/>
          </w:rPr>
          <w:footnoteReference w:id="3"/>
        </w:r>
        <w:r>
          <w:t xml:space="preserve"> zu empfehlen. Diese sollen mit den Schülern gemeins</w:t>
        </w:r>
        <w:r>
          <w:t xml:space="preserve">am erarbeitet werden und der korrekte Umgang zumindest mit einer Auswahl dann in der Klausur eingefordert werden. </w:t>
        </w:r>
      </w:ins>
    </w:p>
    <w:p w:rsidR="00976DD3" w:rsidRDefault="00976DD3">
      <w:pPr>
        <w:pStyle w:val="ekvtext"/>
        <w:rPr>
          <w:b/>
        </w:rPr>
      </w:pPr>
    </w:p>
    <w:p w:rsidR="00976DD3" w:rsidRDefault="003760A5">
      <w:pPr>
        <w:pStyle w:val="ekvtext"/>
      </w:pPr>
      <w:r>
        <w:rPr>
          <w:b/>
        </w:rPr>
        <w:t xml:space="preserve">4. Selbstständiges Arbeiten: </w:t>
      </w:r>
    </w:p>
    <w:p w:rsidR="00976DD3" w:rsidRDefault="003760A5">
      <w:pPr>
        <w:pStyle w:val="ekvtext"/>
      </w:pPr>
      <w:r>
        <w:t>Das individuelle, selbstständige Arbeiten sowie die eigene Einschätzung von Stärken und Schwächen sind zentral</w:t>
      </w:r>
      <w:r>
        <w:t>e Lernziele der Oberstufe an Bonns Fünfter Gesamtschule. Um diese einzuüben, soll innerhalb des Unterrichts genügend Zeit hierfür integriert werden. Den Rahmen hierzu hat die Lehrkraft vorzugeben, wobei auf starke Vernetzung mit dem Unterricht und genügend</w:t>
      </w:r>
      <w:r>
        <w:t xml:space="preserve"> Möglichkeiten individueller Gestaltung geachtet werden soll. Dies kann in Form von Wochenplänen, eigenständiger Klausurvorbereitung, Stationenlernen, Projekten, Präsentationen, fächerübergreifendem Arbeiten uvm. geschehen</w:t>
      </w:r>
      <w:del w:id="65" w:author="Unbekannter Autor" w:date="2020-04-03T11:59:00Z">
        <w:r>
          <w:delText>.</w:delText>
        </w:r>
      </w:del>
      <w:ins w:id="66" w:author="Windows User" w:date="2020-04-02T21:50:00Z">
        <w:r>
          <w:rPr>
            <w:rStyle w:val="Funotenanker"/>
          </w:rPr>
          <w:footnoteReference w:id="4"/>
        </w:r>
      </w:ins>
      <w:ins w:id="68" w:author="Unbekannter Autor" w:date="2020-04-03T11:59:00Z">
        <w:r>
          <w:t>.</w:t>
        </w:r>
      </w:ins>
      <w:del w:id="69" w:author="Windows User" w:date="2020-04-02T21:50:00Z">
        <w:r>
          <w:delText xml:space="preserve"> </w:delText>
        </w:r>
      </w:del>
    </w:p>
    <w:p w:rsidR="00976DD3" w:rsidRDefault="00976DD3">
      <w:pPr>
        <w:pStyle w:val="ekvtext"/>
        <w:rPr>
          <w:b/>
          <w:bCs/>
        </w:rPr>
      </w:pPr>
    </w:p>
    <w:p w:rsidR="00976DD3" w:rsidRDefault="00976DD3">
      <w:pPr>
        <w:pStyle w:val="ekvtext"/>
        <w:rPr>
          <w:b/>
          <w:bCs/>
        </w:rPr>
      </w:pPr>
    </w:p>
    <w:p w:rsidR="00976DD3" w:rsidRDefault="00976DD3">
      <w:pPr>
        <w:pStyle w:val="ekvtext"/>
        <w:rPr>
          <w:b/>
          <w:bCs/>
        </w:rPr>
      </w:pPr>
    </w:p>
    <w:p w:rsidR="00976DD3" w:rsidRDefault="003760A5">
      <w:pPr>
        <w:spacing w:line="240" w:lineRule="auto"/>
        <w:rPr>
          <w:ins w:id="70" w:author="Windows User" w:date="2020-04-02T21:49:00Z"/>
          <w:b/>
          <w:bCs/>
        </w:rPr>
      </w:pPr>
      <w:r>
        <w:br w:type="page"/>
      </w:r>
    </w:p>
    <w:p w:rsidR="00976DD3" w:rsidRDefault="003760A5">
      <w:pPr>
        <w:pStyle w:val="ekvtext"/>
        <w:rPr>
          <w:b/>
          <w:bCs/>
        </w:rPr>
      </w:pPr>
      <w:r>
        <w:rPr>
          <w:b/>
          <w:bCs/>
        </w:rPr>
        <w:t>5. Anhang: Unterrichtsvo</w:t>
      </w:r>
      <w:r>
        <w:rPr>
          <w:b/>
          <w:bCs/>
        </w:rPr>
        <w:t>rhaben gemäß Schulbuch</w:t>
      </w:r>
    </w:p>
    <w:p w:rsidR="00976DD3" w:rsidRDefault="00976DD3">
      <w:pPr>
        <w:pStyle w:val="ekvtext"/>
      </w:pPr>
    </w:p>
    <w:p w:rsidR="00976DD3" w:rsidRDefault="00976DD3">
      <w:pPr>
        <w:pStyle w:val="ekvtext"/>
      </w:pPr>
    </w:p>
    <w:p w:rsidR="00976DD3" w:rsidRDefault="00976DD3">
      <w:pPr>
        <w:pStyle w:val="ekvtext"/>
      </w:pPr>
    </w:p>
    <w:tbl>
      <w:tblPr>
        <w:tblW w:w="14850" w:type="dxa"/>
        <w:tblLook w:val="04A0" w:firstRow="1" w:lastRow="0" w:firstColumn="1" w:lastColumn="0" w:noHBand="0" w:noVBand="1"/>
      </w:tblPr>
      <w:tblGrid>
        <w:gridCol w:w="5092"/>
        <w:gridCol w:w="5092"/>
        <w:gridCol w:w="4666"/>
      </w:tblGrid>
      <w:tr w:rsidR="00976DD3">
        <w:tc>
          <w:tcPr>
            <w:tcW w:w="5092"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r>
              <w:rPr>
                <w:i/>
                <w:sz w:val="16"/>
                <w:szCs w:val="16"/>
                <w:u w:val="single"/>
              </w:rPr>
              <w:t>Unterrichtsvorhaben I:</w:t>
            </w:r>
          </w:p>
          <w:p w:rsidR="00976DD3" w:rsidRDefault="00976DD3">
            <w:pPr>
              <w:rPr>
                <w:sz w:val="16"/>
                <w:szCs w:val="16"/>
              </w:rPr>
            </w:pPr>
          </w:p>
          <w:p w:rsidR="00976DD3" w:rsidRDefault="003760A5">
            <w:pPr>
              <w:rPr>
                <w:sz w:val="16"/>
                <w:szCs w:val="16"/>
              </w:rPr>
            </w:pPr>
            <w:r>
              <w:rPr>
                <w:b/>
                <w:sz w:val="16"/>
                <w:szCs w:val="16"/>
              </w:rPr>
              <w:t>Thema</w:t>
            </w:r>
            <w:r>
              <w:rPr>
                <w:sz w:val="16"/>
                <w:szCs w:val="16"/>
              </w:rPr>
              <w:t xml:space="preserve">: </w:t>
            </w:r>
          </w:p>
          <w:p w:rsidR="00976DD3" w:rsidRDefault="003760A5">
            <w:pPr>
              <w:rPr>
                <w:b/>
                <w:sz w:val="20"/>
              </w:rPr>
            </w:pPr>
            <w:r>
              <w:rPr>
                <w:b/>
                <w:i/>
                <w:sz w:val="20"/>
              </w:rPr>
              <w:t>Eigenschaften von Funktionen (Wiederholung und Symmetrie, Nullstellen, Transformation)</w:t>
            </w:r>
          </w:p>
          <w:p w:rsidR="00976DD3" w:rsidRDefault="00976DD3">
            <w:pPr>
              <w:rPr>
                <w:sz w:val="16"/>
                <w:szCs w:val="16"/>
              </w:rPr>
            </w:pPr>
          </w:p>
          <w:p w:rsidR="00976DD3" w:rsidRDefault="003760A5">
            <w:pPr>
              <w:rPr>
                <w:b/>
                <w:sz w:val="16"/>
                <w:szCs w:val="16"/>
              </w:rPr>
            </w:pPr>
            <w:r>
              <w:rPr>
                <w:b/>
                <w:sz w:val="16"/>
                <w:szCs w:val="16"/>
              </w:rPr>
              <w:t>Zentrale Kompetenzen:</w:t>
            </w:r>
          </w:p>
          <w:p w:rsidR="00976DD3" w:rsidRDefault="003760A5">
            <w:pPr>
              <w:pStyle w:val="Listenabsatz1"/>
              <w:numPr>
                <w:ilvl w:val="0"/>
                <w:numId w:val="1"/>
              </w:numPr>
              <w:tabs>
                <w:tab w:val="left" w:pos="540"/>
              </w:tabs>
              <w:jc w:val="left"/>
              <w:rPr>
                <w:sz w:val="16"/>
                <w:szCs w:val="16"/>
              </w:rPr>
            </w:pPr>
            <w:r>
              <w:rPr>
                <w:sz w:val="16"/>
                <w:szCs w:val="16"/>
              </w:rPr>
              <w:t>Argumentieren, Kommunizieren</w:t>
            </w:r>
          </w:p>
          <w:p w:rsidR="00976DD3" w:rsidRDefault="003760A5">
            <w:pPr>
              <w:pStyle w:val="Listenabsatz1"/>
              <w:numPr>
                <w:ilvl w:val="0"/>
                <w:numId w:val="1"/>
              </w:numPr>
              <w:tabs>
                <w:tab w:val="left" w:pos="540"/>
              </w:tabs>
              <w:jc w:val="left"/>
              <w:rPr>
                <w:sz w:val="16"/>
                <w:szCs w:val="16"/>
              </w:rPr>
            </w:pPr>
            <w:r>
              <w:rPr>
                <w:sz w:val="16"/>
                <w:szCs w:val="16"/>
              </w:rPr>
              <w:t>Werkzeuge nutzen</w:t>
            </w:r>
          </w:p>
          <w:p w:rsidR="00976DD3" w:rsidRDefault="00976DD3">
            <w:pPr>
              <w:pStyle w:val="Listenabsatz1"/>
              <w:tabs>
                <w:tab w:val="left" w:pos="540"/>
              </w:tabs>
              <w:ind w:left="540" w:hanging="360"/>
              <w:jc w:val="left"/>
              <w:rPr>
                <w:sz w:val="16"/>
                <w:szCs w:val="16"/>
              </w:rPr>
            </w:pPr>
          </w:p>
          <w:p w:rsidR="00976DD3" w:rsidRDefault="003760A5">
            <w:pPr>
              <w:rPr>
                <w:sz w:val="16"/>
                <w:szCs w:val="16"/>
              </w:rPr>
            </w:pPr>
            <w:r>
              <w:rPr>
                <w:b/>
                <w:sz w:val="16"/>
                <w:szCs w:val="16"/>
              </w:rPr>
              <w:t>Inhaltsfeld</w:t>
            </w:r>
            <w:r>
              <w:rPr>
                <w:sz w:val="16"/>
                <w:szCs w:val="16"/>
              </w:rPr>
              <w:t>: Funktionen und Analysis (A)</w:t>
            </w:r>
          </w:p>
          <w:p w:rsidR="00976DD3" w:rsidRDefault="00976DD3">
            <w:pPr>
              <w:rPr>
                <w:sz w:val="16"/>
                <w:szCs w:val="16"/>
              </w:rPr>
            </w:pPr>
          </w:p>
          <w:p w:rsidR="00976DD3" w:rsidRDefault="003760A5">
            <w:pPr>
              <w:rPr>
                <w:sz w:val="16"/>
                <w:szCs w:val="16"/>
              </w:rPr>
            </w:pPr>
            <w:r>
              <w:rPr>
                <w:b/>
                <w:sz w:val="16"/>
                <w:szCs w:val="16"/>
              </w:rPr>
              <w:t>Inhaltlicher Schwerpunkt</w:t>
            </w:r>
            <w:r>
              <w:rPr>
                <w:sz w:val="16"/>
                <w:szCs w:val="16"/>
              </w:rPr>
              <w:t>:</w:t>
            </w:r>
          </w:p>
          <w:p w:rsidR="00976DD3" w:rsidRDefault="003760A5">
            <w:pPr>
              <w:pStyle w:val="Listenabsatz1"/>
              <w:numPr>
                <w:ilvl w:val="0"/>
                <w:numId w:val="1"/>
              </w:numPr>
              <w:tabs>
                <w:tab w:val="left" w:pos="540"/>
              </w:tabs>
              <w:jc w:val="left"/>
              <w:rPr>
                <w:sz w:val="16"/>
                <w:szCs w:val="16"/>
              </w:rPr>
            </w:pPr>
            <w:r>
              <w:rPr>
                <w:sz w:val="16"/>
                <w:szCs w:val="16"/>
              </w:rPr>
              <w:t xml:space="preserve">Grundlegende Eigenschaften von Potenz-und Sinusfunktionen </w:t>
            </w:r>
          </w:p>
          <w:p w:rsidR="00976DD3" w:rsidRDefault="00976DD3">
            <w:pPr>
              <w:rPr>
                <w:sz w:val="16"/>
                <w:szCs w:val="16"/>
              </w:rPr>
            </w:pPr>
          </w:p>
          <w:p w:rsidR="00976DD3" w:rsidRDefault="003760A5">
            <w:pPr>
              <w:pStyle w:val="ekvtext"/>
            </w:pPr>
            <w:r>
              <w:rPr>
                <w:b/>
                <w:sz w:val="16"/>
                <w:szCs w:val="16"/>
              </w:rPr>
              <w:t>Zeitbedarf</w:t>
            </w:r>
            <w:r>
              <w:rPr>
                <w:sz w:val="16"/>
                <w:szCs w:val="16"/>
              </w:rPr>
              <w:t>: 23 Std.</w:t>
            </w:r>
          </w:p>
        </w:tc>
        <w:tc>
          <w:tcPr>
            <w:tcW w:w="5092"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rPr>
                <w:i/>
                <w:sz w:val="16"/>
                <w:szCs w:val="16"/>
                <w:u w:val="single"/>
              </w:rPr>
            </w:pPr>
            <w:r>
              <w:rPr>
                <w:i/>
                <w:sz w:val="16"/>
                <w:szCs w:val="16"/>
                <w:u w:val="single"/>
              </w:rPr>
              <w:t>Unterrichtsvorhaben II:</w:t>
            </w:r>
          </w:p>
          <w:p w:rsidR="00976DD3" w:rsidRDefault="00976DD3">
            <w:pPr>
              <w:rPr>
                <w:sz w:val="16"/>
                <w:szCs w:val="16"/>
              </w:rPr>
            </w:pPr>
          </w:p>
          <w:p w:rsidR="00976DD3" w:rsidRDefault="003760A5">
            <w:pPr>
              <w:rPr>
                <w:sz w:val="16"/>
                <w:szCs w:val="16"/>
              </w:rPr>
            </w:pPr>
            <w:r>
              <w:rPr>
                <w:b/>
                <w:sz w:val="16"/>
                <w:szCs w:val="16"/>
              </w:rPr>
              <w:t>Thema</w:t>
            </w:r>
            <w:r>
              <w:rPr>
                <w:sz w:val="16"/>
                <w:szCs w:val="16"/>
              </w:rPr>
              <w:t xml:space="preserve">: </w:t>
            </w:r>
          </w:p>
          <w:p w:rsidR="00976DD3" w:rsidRDefault="003760A5">
            <w:pPr>
              <w:rPr>
                <w:b/>
                <w:sz w:val="20"/>
              </w:rPr>
            </w:pPr>
            <w:r>
              <w:rPr>
                <w:b/>
                <w:i/>
                <w:sz w:val="20"/>
              </w:rPr>
              <w:t>Die Ableitung, ein Schlüsselkonzept (Änderungsrate, Ableitung, Tangente)</w:t>
            </w:r>
          </w:p>
          <w:p w:rsidR="00976DD3" w:rsidRDefault="00976DD3">
            <w:pPr>
              <w:rPr>
                <w:sz w:val="16"/>
                <w:szCs w:val="16"/>
              </w:rPr>
            </w:pPr>
          </w:p>
          <w:p w:rsidR="00976DD3" w:rsidRDefault="003760A5">
            <w:pPr>
              <w:rPr>
                <w:b/>
                <w:sz w:val="16"/>
                <w:szCs w:val="16"/>
              </w:rPr>
            </w:pPr>
            <w:r>
              <w:rPr>
                <w:b/>
                <w:sz w:val="16"/>
                <w:szCs w:val="16"/>
              </w:rPr>
              <w:t>Zentrale Kompetenzen:</w:t>
            </w:r>
          </w:p>
          <w:p w:rsidR="00976DD3" w:rsidRDefault="003760A5">
            <w:pPr>
              <w:pStyle w:val="Listenabsatz1"/>
              <w:numPr>
                <w:ilvl w:val="0"/>
                <w:numId w:val="1"/>
              </w:numPr>
              <w:tabs>
                <w:tab w:val="left" w:pos="540"/>
              </w:tabs>
              <w:jc w:val="left"/>
              <w:rPr>
                <w:sz w:val="16"/>
                <w:szCs w:val="16"/>
              </w:rPr>
            </w:pPr>
            <w:r>
              <w:rPr>
                <w:sz w:val="16"/>
                <w:szCs w:val="16"/>
              </w:rPr>
              <w:t>Modellieren, Kommuni</w:t>
            </w:r>
            <w:r>
              <w:rPr>
                <w:sz w:val="16"/>
                <w:szCs w:val="16"/>
              </w:rPr>
              <w:t>zieren</w:t>
            </w:r>
          </w:p>
          <w:p w:rsidR="00976DD3" w:rsidRDefault="003760A5">
            <w:pPr>
              <w:pStyle w:val="Listenabsatz1"/>
              <w:numPr>
                <w:ilvl w:val="0"/>
                <w:numId w:val="1"/>
              </w:numPr>
              <w:tabs>
                <w:tab w:val="left" w:pos="540"/>
              </w:tabs>
              <w:jc w:val="left"/>
              <w:rPr>
                <w:sz w:val="16"/>
                <w:szCs w:val="16"/>
              </w:rPr>
            </w:pPr>
            <w:r>
              <w:rPr>
                <w:sz w:val="16"/>
                <w:szCs w:val="16"/>
              </w:rPr>
              <w:t>Werkzeuge nutzen</w:t>
            </w:r>
          </w:p>
          <w:p w:rsidR="00976DD3" w:rsidRDefault="00976DD3">
            <w:pPr>
              <w:pStyle w:val="Listenabsatz1"/>
              <w:tabs>
                <w:tab w:val="left" w:pos="540"/>
              </w:tabs>
              <w:ind w:left="540" w:hanging="360"/>
              <w:jc w:val="left"/>
              <w:rPr>
                <w:sz w:val="16"/>
                <w:szCs w:val="16"/>
              </w:rPr>
            </w:pPr>
          </w:p>
          <w:p w:rsidR="00976DD3" w:rsidRDefault="003760A5">
            <w:pPr>
              <w:rPr>
                <w:sz w:val="16"/>
                <w:szCs w:val="16"/>
              </w:rPr>
            </w:pPr>
            <w:r>
              <w:rPr>
                <w:b/>
                <w:sz w:val="16"/>
                <w:szCs w:val="16"/>
              </w:rPr>
              <w:t>Inhaltsfeld</w:t>
            </w:r>
            <w:r>
              <w:rPr>
                <w:sz w:val="16"/>
                <w:szCs w:val="16"/>
              </w:rPr>
              <w:t>: Funktionen und Analysis (A)</w:t>
            </w:r>
          </w:p>
          <w:p w:rsidR="00976DD3" w:rsidRDefault="00976DD3">
            <w:pPr>
              <w:rPr>
                <w:sz w:val="16"/>
                <w:szCs w:val="16"/>
              </w:rPr>
            </w:pPr>
          </w:p>
          <w:p w:rsidR="00976DD3" w:rsidRDefault="003760A5">
            <w:pPr>
              <w:rPr>
                <w:sz w:val="16"/>
                <w:szCs w:val="16"/>
              </w:rPr>
            </w:pPr>
            <w:r>
              <w:rPr>
                <w:b/>
                <w:sz w:val="16"/>
                <w:szCs w:val="16"/>
              </w:rPr>
              <w:t>Inhaltlicher Schwerpunkt</w:t>
            </w:r>
            <w:r>
              <w:rPr>
                <w:sz w:val="16"/>
                <w:szCs w:val="16"/>
              </w:rPr>
              <w:t>:</w:t>
            </w:r>
          </w:p>
          <w:p w:rsidR="00976DD3" w:rsidRDefault="003760A5">
            <w:pPr>
              <w:pStyle w:val="Listenabsatz1"/>
              <w:numPr>
                <w:ilvl w:val="0"/>
                <w:numId w:val="1"/>
              </w:numPr>
              <w:tabs>
                <w:tab w:val="left" w:pos="540"/>
              </w:tabs>
              <w:rPr>
                <w:sz w:val="16"/>
                <w:szCs w:val="16"/>
              </w:rPr>
            </w:pPr>
            <w:r>
              <w:rPr>
                <w:sz w:val="16"/>
                <w:szCs w:val="16"/>
              </w:rPr>
              <w:t>Grundverständnis des Ableitungsbegriffs</w:t>
            </w:r>
          </w:p>
          <w:p w:rsidR="00976DD3" w:rsidRDefault="003760A5">
            <w:pPr>
              <w:numPr>
                <w:ilvl w:val="0"/>
                <w:numId w:val="1"/>
              </w:numPr>
              <w:rPr>
                <w:sz w:val="16"/>
                <w:szCs w:val="16"/>
              </w:rPr>
            </w:pPr>
            <w:r>
              <w:rPr>
                <w:sz w:val="16"/>
                <w:szCs w:val="16"/>
              </w:rPr>
              <w:t xml:space="preserve">Differentialrechnung ganzrationaler Funktionen </w:t>
            </w:r>
          </w:p>
          <w:p w:rsidR="00976DD3" w:rsidRDefault="00976DD3">
            <w:pPr>
              <w:pStyle w:val="ekvtext"/>
              <w:rPr>
                <w:b/>
                <w:sz w:val="16"/>
                <w:szCs w:val="16"/>
              </w:rPr>
            </w:pPr>
          </w:p>
          <w:p w:rsidR="00976DD3" w:rsidRDefault="003760A5">
            <w:pPr>
              <w:pStyle w:val="ekvtext"/>
            </w:pPr>
            <w:r>
              <w:rPr>
                <w:b/>
                <w:sz w:val="16"/>
                <w:szCs w:val="16"/>
              </w:rPr>
              <w:t>Zeitbedarf</w:t>
            </w:r>
            <w:r>
              <w:rPr>
                <w:sz w:val="16"/>
                <w:szCs w:val="16"/>
              </w:rPr>
              <w:t>: 19 Std.</w:t>
            </w:r>
          </w:p>
        </w:tc>
        <w:tc>
          <w:tcPr>
            <w:tcW w:w="4666"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rPr>
                <w:i/>
                <w:sz w:val="16"/>
                <w:szCs w:val="16"/>
                <w:u w:val="single"/>
              </w:rPr>
            </w:pPr>
            <w:r>
              <w:rPr>
                <w:i/>
                <w:sz w:val="16"/>
                <w:szCs w:val="16"/>
                <w:u w:val="single"/>
              </w:rPr>
              <w:t>Unterrichtsvorhaben III:</w:t>
            </w:r>
          </w:p>
          <w:p w:rsidR="00976DD3" w:rsidRDefault="00976DD3">
            <w:pPr>
              <w:rPr>
                <w:sz w:val="16"/>
                <w:szCs w:val="16"/>
              </w:rPr>
            </w:pPr>
          </w:p>
          <w:p w:rsidR="00976DD3" w:rsidRDefault="003760A5">
            <w:pPr>
              <w:rPr>
                <w:sz w:val="16"/>
                <w:szCs w:val="16"/>
              </w:rPr>
            </w:pPr>
            <w:r>
              <w:rPr>
                <w:b/>
                <w:sz w:val="16"/>
                <w:szCs w:val="16"/>
              </w:rPr>
              <w:t>Thema</w:t>
            </w:r>
            <w:r>
              <w:rPr>
                <w:sz w:val="16"/>
                <w:szCs w:val="16"/>
              </w:rPr>
              <w:t xml:space="preserve">: </w:t>
            </w:r>
          </w:p>
          <w:p w:rsidR="00976DD3" w:rsidRDefault="003760A5">
            <w:pPr>
              <w:rPr>
                <w:b/>
                <w:sz w:val="20"/>
              </w:rPr>
            </w:pPr>
            <w:r>
              <w:rPr>
                <w:b/>
                <w:i/>
                <w:sz w:val="20"/>
              </w:rPr>
              <w:t>Funktionsuntersuchungen (charakteristische Punkte, Monotonie, Extrema)</w:t>
            </w:r>
          </w:p>
          <w:p w:rsidR="00976DD3" w:rsidRDefault="00976DD3">
            <w:pPr>
              <w:rPr>
                <w:sz w:val="16"/>
                <w:szCs w:val="16"/>
              </w:rPr>
            </w:pPr>
          </w:p>
          <w:p w:rsidR="00976DD3" w:rsidRDefault="003760A5">
            <w:pPr>
              <w:rPr>
                <w:b/>
                <w:sz w:val="16"/>
                <w:szCs w:val="16"/>
              </w:rPr>
            </w:pPr>
            <w:r>
              <w:rPr>
                <w:b/>
                <w:sz w:val="16"/>
                <w:szCs w:val="16"/>
              </w:rPr>
              <w:t>Zentrale Kompetenzen:</w:t>
            </w:r>
          </w:p>
          <w:p w:rsidR="00976DD3" w:rsidRDefault="003760A5">
            <w:pPr>
              <w:pStyle w:val="Listenabsatz1"/>
              <w:numPr>
                <w:ilvl w:val="0"/>
                <w:numId w:val="1"/>
              </w:numPr>
              <w:tabs>
                <w:tab w:val="left" w:pos="540"/>
              </w:tabs>
              <w:jc w:val="left"/>
              <w:rPr>
                <w:sz w:val="16"/>
                <w:szCs w:val="16"/>
              </w:rPr>
            </w:pPr>
            <w:r>
              <w:rPr>
                <w:sz w:val="16"/>
                <w:szCs w:val="16"/>
              </w:rPr>
              <w:t>Modellieren</w:t>
            </w:r>
          </w:p>
          <w:p w:rsidR="00976DD3" w:rsidRDefault="003760A5">
            <w:pPr>
              <w:pStyle w:val="Listenabsatz1"/>
              <w:numPr>
                <w:ilvl w:val="0"/>
                <w:numId w:val="1"/>
              </w:numPr>
              <w:tabs>
                <w:tab w:val="left" w:pos="540"/>
              </w:tabs>
              <w:jc w:val="left"/>
              <w:rPr>
                <w:sz w:val="16"/>
                <w:szCs w:val="16"/>
              </w:rPr>
            </w:pPr>
            <w:r>
              <w:rPr>
                <w:sz w:val="16"/>
                <w:szCs w:val="16"/>
              </w:rPr>
              <w:t>Problemlösen</w:t>
            </w:r>
          </w:p>
          <w:p w:rsidR="00976DD3" w:rsidRDefault="00976DD3">
            <w:pPr>
              <w:pStyle w:val="Listenabsatz1"/>
              <w:tabs>
                <w:tab w:val="left" w:pos="540"/>
              </w:tabs>
              <w:ind w:left="540" w:hanging="360"/>
              <w:jc w:val="left"/>
              <w:rPr>
                <w:sz w:val="16"/>
                <w:szCs w:val="16"/>
              </w:rPr>
            </w:pPr>
          </w:p>
          <w:p w:rsidR="00976DD3" w:rsidRDefault="003760A5">
            <w:pPr>
              <w:rPr>
                <w:sz w:val="16"/>
                <w:szCs w:val="16"/>
              </w:rPr>
            </w:pPr>
            <w:r>
              <w:rPr>
                <w:b/>
                <w:sz w:val="16"/>
                <w:szCs w:val="16"/>
              </w:rPr>
              <w:t>Inhaltsfeld</w:t>
            </w:r>
            <w:r>
              <w:rPr>
                <w:sz w:val="16"/>
                <w:szCs w:val="16"/>
              </w:rPr>
              <w:t>: Funktionen und Analysis (A)</w:t>
            </w:r>
          </w:p>
          <w:p w:rsidR="00976DD3" w:rsidRDefault="00976DD3">
            <w:pPr>
              <w:rPr>
                <w:sz w:val="16"/>
                <w:szCs w:val="16"/>
              </w:rPr>
            </w:pPr>
          </w:p>
          <w:p w:rsidR="00976DD3" w:rsidRDefault="003760A5">
            <w:pPr>
              <w:rPr>
                <w:sz w:val="16"/>
                <w:szCs w:val="16"/>
              </w:rPr>
            </w:pPr>
            <w:r>
              <w:rPr>
                <w:b/>
                <w:sz w:val="16"/>
                <w:szCs w:val="16"/>
              </w:rPr>
              <w:t>Inhaltlicher Schwerpunkt</w:t>
            </w:r>
            <w:r>
              <w:rPr>
                <w:sz w:val="16"/>
                <w:szCs w:val="16"/>
              </w:rPr>
              <w:t>:</w:t>
            </w:r>
          </w:p>
          <w:p w:rsidR="00976DD3" w:rsidRDefault="003760A5">
            <w:pPr>
              <w:pStyle w:val="Listenabsatz1"/>
              <w:numPr>
                <w:ilvl w:val="0"/>
                <w:numId w:val="1"/>
              </w:numPr>
              <w:tabs>
                <w:tab w:val="left" w:pos="540"/>
              </w:tabs>
              <w:rPr>
                <w:sz w:val="16"/>
                <w:szCs w:val="16"/>
              </w:rPr>
            </w:pPr>
            <w:r>
              <w:rPr>
                <w:sz w:val="16"/>
                <w:szCs w:val="16"/>
              </w:rPr>
              <w:t>Grundlegende Eigenschaften von Potenzfunktionen</w:t>
            </w:r>
          </w:p>
          <w:p w:rsidR="00976DD3" w:rsidRDefault="003760A5">
            <w:pPr>
              <w:pStyle w:val="ekvtext"/>
              <w:numPr>
                <w:ilvl w:val="0"/>
                <w:numId w:val="1"/>
              </w:numPr>
              <w:rPr>
                <w:b/>
                <w:sz w:val="16"/>
                <w:szCs w:val="16"/>
              </w:rPr>
            </w:pPr>
            <w:r>
              <w:rPr>
                <w:sz w:val="16"/>
                <w:szCs w:val="16"/>
              </w:rPr>
              <w:t>Differentialrechnung</w:t>
            </w:r>
            <w:r>
              <w:rPr>
                <w:sz w:val="16"/>
                <w:szCs w:val="16"/>
              </w:rPr>
              <w:t xml:space="preserve"> ganzrationaler Funktionen</w:t>
            </w:r>
          </w:p>
          <w:p w:rsidR="00976DD3" w:rsidRDefault="00976DD3">
            <w:pPr>
              <w:pStyle w:val="ekvtext"/>
              <w:rPr>
                <w:b/>
                <w:sz w:val="16"/>
                <w:szCs w:val="16"/>
              </w:rPr>
            </w:pPr>
          </w:p>
          <w:p w:rsidR="00976DD3" w:rsidRDefault="003760A5">
            <w:pPr>
              <w:pStyle w:val="ekvtext"/>
            </w:pPr>
            <w:r>
              <w:rPr>
                <w:b/>
                <w:sz w:val="16"/>
                <w:szCs w:val="16"/>
              </w:rPr>
              <w:t>Zeitbedarf</w:t>
            </w:r>
            <w:r>
              <w:rPr>
                <w:sz w:val="16"/>
                <w:szCs w:val="16"/>
              </w:rPr>
              <w:t>: 15 Std.</w:t>
            </w:r>
          </w:p>
        </w:tc>
      </w:tr>
      <w:tr w:rsidR="00976DD3">
        <w:tc>
          <w:tcPr>
            <w:tcW w:w="5092"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rPr>
                <w:i/>
                <w:sz w:val="16"/>
                <w:szCs w:val="16"/>
                <w:u w:val="single"/>
              </w:rPr>
            </w:pPr>
          </w:p>
          <w:p w:rsidR="00976DD3" w:rsidRDefault="003760A5">
            <w:pPr>
              <w:rPr>
                <w:i/>
                <w:sz w:val="16"/>
                <w:szCs w:val="16"/>
                <w:u w:val="single"/>
              </w:rPr>
            </w:pPr>
            <w:r>
              <w:rPr>
                <w:i/>
                <w:sz w:val="16"/>
                <w:szCs w:val="16"/>
                <w:u w:val="single"/>
              </w:rPr>
              <w:t>Unterrichtsvorhaben IV:</w:t>
            </w:r>
          </w:p>
          <w:p w:rsidR="00976DD3" w:rsidRDefault="00976DD3">
            <w:pPr>
              <w:rPr>
                <w:sz w:val="16"/>
                <w:szCs w:val="16"/>
              </w:rPr>
            </w:pPr>
          </w:p>
          <w:p w:rsidR="00976DD3" w:rsidRDefault="003760A5">
            <w:pPr>
              <w:rPr>
                <w:sz w:val="16"/>
                <w:szCs w:val="16"/>
              </w:rPr>
            </w:pPr>
            <w:r>
              <w:rPr>
                <w:b/>
                <w:sz w:val="16"/>
                <w:szCs w:val="16"/>
              </w:rPr>
              <w:t>Thema</w:t>
            </w:r>
            <w:r>
              <w:rPr>
                <w:sz w:val="16"/>
                <w:szCs w:val="16"/>
              </w:rPr>
              <w:t xml:space="preserve">: </w:t>
            </w:r>
          </w:p>
          <w:p w:rsidR="00976DD3" w:rsidRDefault="003760A5">
            <w:pPr>
              <w:rPr>
                <w:b/>
                <w:sz w:val="20"/>
              </w:rPr>
            </w:pPr>
            <w:r>
              <w:rPr>
                <w:b/>
                <w:i/>
                <w:sz w:val="20"/>
              </w:rPr>
              <w:t>Vektoren, ein Schlüsselkonzept (Punkte, Vektoren, Rechnen mit Vektoren, Betrag)</w:t>
            </w:r>
          </w:p>
          <w:p w:rsidR="00976DD3" w:rsidRDefault="00976DD3">
            <w:pPr>
              <w:rPr>
                <w:sz w:val="16"/>
                <w:szCs w:val="16"/>
              </w:rPr>
            </w:pPr>
          </w:p>
          <w:p w:rsidR="00976DD3" w:rsidRDefault="003760A5">
            <w:pPr>
              <w:rPr>
                <w:b/>
                <w:sz w:val="16"/>
                <w:szCs w:val="16"/>
              </w:rPr>
            </w:pPr>
            <w:r>
              <w:rPr>
                <w:b/>
                <w:sz w:val="16"/>
                <w:szCs w:val="16"/>
              </w:rPr>
              <w:t>Zentrale Kompetenzen:</w:t>
            </w:r>
          </w:p>
          <w:p w:rsidR="00976DD3" w:rsidRDefault="003760A5">
            <w:pPr>
              <w:pStyle w:val="Listenabsatz1"/>
              <w:numPr>
                <w:ilvl w:val="0"/>
                <w:numId w:val="1"/>
              </w:numPr>
              <w:tabs>
                <w:tab w:val="left" w:pos="540"/>
              </w:tabs>
              <w:jc w:val="left"/>
              <w:rPr>
                <w:sz w:val="16"/>
                <w:szCs w:val="16"/>
              </w:rPr>
            </w:pPr>
            <w:r>
              <w:rPr>
                <w:sz w:val="16"/>
                <w:szCs w:val="16"/>
              </w:rPr>
              <w:t>Argumentieren, Kommunizieren</w:t>
            </w:r>
          </w:p>
          <w:p w:rsidR="00976DD3" w:rsidRDefault="003760A5">
            <w:pPr>
              <w:pStyle w:val="Listenabsatz1"/>
              <w:numPr>
                <w:ilvl w:val="0"/>
                <w:numId w:val="1"/>
              </w:numPr>
              <w:tabs>
                <w:tab w:val="left" w:pos="540"/>
              </w:tabs>
              <w:jc w:val="left"/>
              <w:rPr>
                <w:sz w:val="16"/>
                <w:szCs w:val="16"/>
              </w:rPr>
            </w:pPr>
            <w:r>
              <w:rPr>
                <w:sz w:val="16"/>
                <w:szCs w:val="16"/>
              </w:rPr>
              <w:t>Werkzeuge nutzen</w:t>
            </w:r>
          </w:p>
          <w:p w:rsidR="00976DD3" w:rsidRDefault="00976DD3">
            <w:pPr>
              <w:pStyle w:val="Listenabsatz1"/>
              <w:tabs>
                <w:tab w:val="left" w:pos="540"/>
              </w:tabs>
              <w:ind w:left="540" w:hanging="360"/>
              <w:jc w:val="left"/>
              <w:rPr>
                <w:sz w:val="16"/>
                <w:szCs w:val="16"/>
              </w:rPr>
            </w:pPr>
          </w:p>
          <w:p w:rsidR="00976DD3" w:rsidRDefault="003760A5">
            <w:pPr>
              <w:rPr>
                <w:sz w:val="16"/>
                <w:szCs w:val="16"/>
              </w:rPr>
            </w:pPr>
            <w:r>
              <w:rPr>
                <w:b/>
                <w:sz w:val="16"/>
                <w:szCs w:val="16"/>
              </w:rPr>
              <w:t>Inhaltsfeld</w:t>
            </w:r>
            <w:r>
              <w:rPr>
                <w:sz w:val="16"/>
                <w:szCs w:val="16"/>
              </w:rPr>
              <w:t xml:space="preserve">: </w:t>
            </w:r>
            <w:r>
              <w:rPr>
                <w:sz w:val="16"/>
                <w:szCs w:val="16"/>
              </w:rPr>
              <w:t>Analytische Geometrie und Lineare Algebra (G)</w:t>
            </w:r>
          </w:p>
          <w:p w:rsidR="00976DD3" w:rsidRDefault="00976DD3">
            <w:pPr>
              <w:rPr>
                <w:sz w:val="16"/>
                <w:szCs w:val="16"/>
              </w:rPr>
            </w:pPr>
          </w:p>
          <w:p w:rsidR="00976DD3" w:rsidRDefault="003760A5">
            <w:pPr>
              <w:rPr>
                <w:sz w:val="16"/>
                <w:szCs w:val="16"/>
              </w:rPr>
            </w:pPr>
            <w:r>
              <w:rPr>
                <w:b/>
                <w:sz w:val="16"/>
                <w:szCs w:val="16"/>
              </w:rPr>
              <w:t>Inhaltlicher Schwerpunkt</w:t>
            </w:r>
            <w:r>
              <w:rPr>
                <w:sz w:val="16"/>
                <w:szCs w:val="16"/>
              </w:rPr>
              <w:t>:</w:t>
            </w:r>
          </w:p>
          <w:p w:rsidR="00976DD3" w:rsidRDefault="003760A5">
            <w:pPr>
              <w:pStyle w:val="Listenabsatz1"/>
              <w:numPr>
                <w:ilvl w:val="0"/>
                <w:numId w:val="1"/>
              </w:numPr>
              <w:tabs>
                <w:tab w:val="left" w:pos="540"/>
              </w:tabs>
              <w:rPr>
                <w:sz w:val="16"/>
                <w:szCs w:val="16"/>
              </w:rPr>
            </w:pPr>
            <w:r>
              <w:rPr>
                <w:sz w:val="16"/>
                <w:szCs w:val="16"/>
              </w:rPr>
              <w:t>Koordinatisierungen des Raumes</w:t>
            </w:r>
          </w:p>
          <w:p w:rsidR="00976DD3" w:rsidRDefault="003760A5">
            <w:pPr>
              <w:pStyle w:val="ekvtext"/>
              <w:numPr>
                <w:ilvl w:val="0"/>
                <w:numId w:val="1"/>
              </w:numPr>
              <w:rPr>
                <w:b/>
                <w:sz w:val="16"/>
                <w:szCs w:val="16"/>
              </w:rPr>
            </w:pPr>
            <w:r>
              <w:rPr>
                <w:sz w:val="16"/>
                <w:szCs w:val="16"/>
              </w:rPr>
              <w:t>Vektoren und Vektoroperationen</w:t>
            </w:r>
          </w:p>
          <w:p w:rsidR="00976DD3" w:rsidRDefault="00976DD3">
            <w:pPr>
              <w:pStyle w:val="ekvtext"/>
              <w:rPr>
                <w:b/>
                <w:sz w:val="16"/>
                <w:szCs w:val="16"/>
              </w:rPr>
            </w:pPr>
          </w:p>
          <w:p w:rsidR="00976DD3" w:rsidRDefault="003760A5">
            <w:pPr>
              <w:pStyle w:val="ekvtext"/>
            </w:pPr>
            <w:r>
              <w:rPr>
                <w:b/>
                <w:sz w:val="16"/>
                <w:szCs w:val="16"/>
              </w:rPr>
              <w:t>Zeitbedarf</w:t>
            </w:r>
            <w:r>
              <w:rPr>
                <w:sz w:val="16"/>
                <w:szCs w:val="16"/>
              </w:rPr>
              <w:t>: 15 Std.</w:t>
            </w:r>
          </w:p>
        </w:tc>
        <w:tc>
          <w:tcPr>
            <w:tcW w:w="5092"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rPr>
                <w:i/>
                <w:sz w:val="16"/>
                <w:szCs w:val="16"/>
                <w:u w:val="single"/>
              </w:rPr>
            </w:pPr>
          </w:p>
          <w:p w:rsidR="00976DD3" w:rsidRDefault="003760A5">
            <w:pPr>
              <w:rPr>
                <w:i/>
                <w:sz w:val="16"/>
                <w:szCs w:val="16"/>
                <w:u w:val="single"/>
              </w:rPr>
            </w:pPr>
            <w:r>
              <w:rPr>
                <w:i/>
                <w:sz w:val="16"/>
                <w:szCs w:val="16"/>
                <w:u w:val="single"/>
              </w:rPr>
              <w:t>Unterrichtsvorhaben V:</w:t>
            </w:r>
          </w:p>
          <w:p w:rsidR="00976DD3" w:rsidRDefault="00976DD3">
            <w:pPr>
              <w:rPr>
                <w:sz w:val="16"/>
                <w:szCs w:val="16"/>
              </w:rPr>
            </w:pPr>
          </w:p>
          <w:p w:rsidR="00976DD3" w:rsidRDefault="003760A5">
            <w:pPr>
              <w:rPr>
                <w:sz w:val="16"/>
                <w:szCs w:val="16"/>
              </w:rPr>
            </w:pPr>
            <w:r>
              <w:rPr>
                <w:b/>
                <w:sz w:val="16"/>
                <w:szCs w:val="16"/>
              </w:rPr>
              <w:t>Thema</w:t>
            </w:r>
            <w:r>
              <w:rPr>
                <w:sz w:val="16"/>
                <w:szCs w:val="16"/>
              </w:rPr>
              <w:t xml:space="preserve">: </w:t>
            </w:r>
          </w:p>
          <w:p w:rsidR="00976DD3" w:rsidRDefault="003760A5">
            <w:pPr>
              <w:rPr>
                <w:b/>
                <w:sz w:val="20"/>
              </w:rPr>
            </w:pPr>
            <w:r>
              <w:rPr>
                <w:b/>
                <w:i/>
                <w:sz w:val="20"/>
              </w:rPr>
              <w:t>Wahrscheinlichkeit, ein Schlüsselkonzept (Erwartungswert, Pfadregel</w:t>
            </w:r>
            <w:r>
              <w:rPr>
                <w:b/>
                <w:i/>
                <w:sz w:val="20"/>
              </w:rPr>
              <w:t>, Vierfeldertafel, bedingte Wahrscheinlichkeit)</w:t>
            </w:r>
          </w:p>
          <w:p w:rsidR="00976DD3" w:rsidRDefault="00976DD3">
            <w:pPr>
              <w:rPr>
                <w:sz w:val="16"/>
                <w:szCs w:val="16"/>
              </w:rPr>
            </w:pPr>
          </w:p>
          <w:p w:rsidR="00976DD3" w:rsidRDefault="003760A5">
            <w:pPr>
              <w:rPr>
                <w:b/>
                <w:sz w:val="16"/>
                <w:szCs w:val="16"/>
              </w:rPr>
            </w:pPr>
            <w:r>
              <w:rPr>
                <w:b/>
                <w:sz w:val="16"/>
                <w:szCs w:val="16"/>
              </w:rPr>
              <w:t>Zentrale Kompetenzen:</w:t>
            </w:r>
          </w:p>
          <w:p w:rsidR="00976DD3" w:rsidRDefault="003760A5">
            <w:pPr>
              <w:pStyle w:val="Listenabsatz1"/>
              <w:numPr>
                <w:ilvl w:val="0"/>
                <w:numId w:val="1"/>
              </w:numPr>
              <w:tabs>
                <w:tab w:val="left" w:pos="540"/>
              </w:tabs>
              <w:jc w:val="left"/>
              <w:rPr>
                <w:sz w:val="16"/>
                <w:szCs w:val="16"/>
              </w:rPr>
            </w:pPr>
            <w:r>
              <w:rPr>
                <w:sz w:val="16"/>
                <w:szCs w:val="16"/>
              </w:rPr>
              <w:t>Modellieren, Problemlösen</w:t>
            </w:r>
          </w:p>
          <w:p w:rsidR="00976DD3" w:rsidRDefault="003760A5">
            <w:pPr>
              <w:pStyle w:val="Listenabsatz1"/>
              <w:numPr>
                <w:ilvl w:val="0"/>
                <w:numId w:val="1"/>
              </w:numPr>
              <w:tabs>
                <w:tab w:val="left" w:pos="540"/>
              </w:tabs>
              <w:jc w:val="left"/>
              <w:rPr>
                <w:sz w:val="16"/>
                <w:szCs w:val="16"/>
              </w:rPr>
            </w:pPr>
            <w:r>
              <w:rPr>
                <w:sz w:val="16"/>
                <w:szCs w:val="16"/>
              </w:rPr>
              <w:t>Werkzeuge nutzen</w:t>
            </w:r>
          </w:p>
          <w:p w:rsidR="00976DD3" w:rsidRDefault="00976DD3">
            <w:pPr>
              <w:pStyle w:val="Listenabsatz1"/>
              <w:tabs>
                <w:tab w:val="left" w:pos="540"/>
              </w:tabs>
              <w:ind w:left="540" w:hanging="360"/>
              <w:jc w:val="left"/>
              <w:rPr>
                <w:sz w:val="16"/>
                <w:szCs w:val="16"/>
              </w:rPr>
            </w:pPr>
          </w:p>
          <w:p w:rsidR="00976DD3" w:rsidRDefault="003760A5">
            <w:pPr>
              <w:rPr>
                <w:sz w:val="16"/>
                <w:szCs w:val="16"/>
              </w:rPr>
            </w:pPr>
            <w:r>
              <w:rPr>
                <w:b/>
                <w:sz w:val="16"/>
                <w:szCs w:val="16"/>
              </w:rPr>
              <w:t>Inhaltsfeld</w:t>
            </w:r>
            <w:r>
              <w:rPr>
                <w:sz w:val="16"/>
                <w:szCs w:val="16"/>
              </w:rPr>
              <w:t>: Stochastik (S)</w:t>
            </w:r>
          </w:p>
          <w:p w:rsidR="00976DD3" w:rsidRDefault="00976DD3">
            <w:pPr>
              <w:rPr>
                <w:sz w:val="16"/>
                <w:szCs w:val="16"/>
              </w:rPr>
            </w:pPr>
          </w:p>
          <w:p w:rsidR="00976DD3" w:rsidRDefault="003760A5">
            <w:pPr>
              <w:rPr>
                <w:sz w:val="16"/>
                <w:szCs w:val="16"/>
              </w:rPr>
            </w:pPr>
            <w:r>
              <w:rPr>
                <w:b/>
                <w:sz w:val="16"/>
                <w:szCs w:val="16"/>
              </w:rPr>
              <w:t>Inhaltlicher Schwerpunkt</w:t>
            </w:r>
            <w:r>
              <w:rPr>
                <w:sz w:val="16"/>
                <w:szCs w:val="16"/>
              </w:rPr>
              <w:t>:</w:t>
            </w:r>
          </w:p>
          <w:p w:rsidR="00976DD3" w:rsidRDefault="003760A5">
            <w:pPr>
              <w:pStyle w:val="Listenabsatz1"/>
              <w:numPr>
                <w:ilvl w:val="0"/>
                <w:numId w:val="1"/>
              </w:numPr>
              <w:tabs>
                <w:tab w:val="left" w:pos="540"/>
              </w:tabs>
              <w:rPr>
                <w:sz w:val="16"/>
                <w:szCs w:val="16"/>
              </w:rPr>
            </w:pPr>
            <w:r>
              <w:rPr>
                <w:sz w:val="16"/>
                <w:szCs w:val="16"/>
              </w:rPr>
              <w:t>Mehrstufige Zufallsexperimente</w:t>
            </w:r>
          </w:p>
          <w:p w:rsidR="00976DD3" w:rsidRDefault="003760A5">
            <w:pPr>
              <w:pStyle w:val="ekvtext"/>
              <w:numPr>
                <w:ilvl w:val="0"/>
                <w:numId w:val="1"/>
              </w:numPr>
              <w:rPr>
                <w:b/>
                <w:sz w:val="16"/>
                <w:szCs w:val="16"/>
              </w:rPr>
            </w:pPr>
            <w:r>
              <w:rPr>
                <w:sz w:val="16"/>
                <w:szCs w:val="16"/>
              </w:rPr>
              <w:t>Bedingte Wahrscheinlichkeiten</w:t>
            </w:r>
          </w:p>
          <w:p w:rsidR="00976DD3" w:rsidRDefault="00976DD3">
            <w:pPr>
              <w:pStyle w:val="ekvtext"/>
              <w:ind w:left="540"/>
              <w:rPr>
                <w:b/>
                <w:sz w:val="16"/>
                <w:szCs w:val="16"/>
              </w:rPr>
            </w:pPr>
          </w:p>
          <w:p w:rsidR="00976DD3" w:rsidRDefault="003760A5">
            <w:pPr>
              <w:pStyle w:val="ekvtext"/>
            </w:pPr>
            <w:r>
              <w:rPr>
                <w:b/>
                <w:sz w:val="16"/>
                <w:szCs w:val="16"/>
              </w:rPr>
              <w:t>Zeitbedarf</w:t>
            </w:r>
            <w:r>
              <w:rPr>
                <w:sz w:val="16"/>
                <w:szCs w:val="16"/>
              </w:rPr>
              <w:t>: 15 Std.</w:t>
            </w:r>
          </w:p>
        </w:tc>
        <w:tc>
          <w:tcPr>
            <w:tcW w:w="4666"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rPr>
                <w:i/>
                <w:sz w:val="16"/>
                <w:szCs w:val="16"/>
                <w:u w:val="single"/>
              </w:rPr>
            </w:pPr>
          </w:p>
          <w:p w:rsidR="00976DD3" w:rsidRDefault="003760A5">
            <w:pPr>
              <w:rPr>
                <w:i/>
                <w:sz w:val="16"/>
                <w:szCs w:val="16"/>
                <w:u w:val="single"/>
              </w:rPr>
            </w:pPr>
            <w:r>
              <w:rPr>
                <w:i/>
                <w:sz w:val="16"/>
                <w:szCs w:val="16"/>
                <w:u w:val="single"/>
              </w:rPr>
              <w:t>Unterrichtsvorhaben VI:</w:t>
            </w:r>
          </w:p>
          <w:p w:rsidR="00976DD3" w:rsidRDefault="00976DD3">
            <w:pPr>
              <w:rPr>
                <w:sz w:val="16"/>
                <w:szCs w:val="16"/>
              </w:rPr>
            </w:pPr>
          </w:p>
          <w:p w:rsidR="00976DD3" w:rsidRDefault="003760A5">
            <w:pPr>
              <w:rPr>
                <w:sz w:val="16"/>
                <w:szCs w:val="16"/>
              </w:rPr>
            </w:pPr>
            <w:r>
              <w:rPr>
                <w:b/>
                <w:sz w:val="16"/>
                <w:szCs w:val="16"/>
              </w:rPr>
              <w:t>Thema</w:t>
            </w:r>
            <w:r>
              <w:rPr>
                <w:sz w:val="16"/>
                <w:szCs w:val="16"/>
              </w:rPr>
              <w:t xml:space="preserve">: </w:t>
            </w:r>
          </w:p>
          <w:p w:rsidR="00976DD3" w:rsidRDefault="003760A5">
            <w:pPr>
              <w:rPr>
                <w:b/>
                <w:sz w:val="20"/>
              </w:rPr>
            </w:pPr>
            <w:r>
              <w:rPr>
                <w:b/>
                <w:i/>
                <w:sz w:val="20"/>
              </w:rPr>
              <w:t>Potenzen in Termen und Funktionen (rationale Exponenten, Exponentialfunktionen, Wachstumsmodelle)</w:t>
            </w:r>
          </w:p>
          <w:p w:rsidR="00976DD3" w:rsidRDefault="00976DD3">
            <w:pPr>
              <w:rPr>
                <w:sz w:val="16"/>
                <w:szCs w:val="16"/>
              </w:rPr>
            </w:pPr>
          </w:p>
          <w:p w:rsidR="00976DD3" w:rsidRDefault="003760A5">
            <w:pPr>
              <w:rPr>
                <w:b/>
                <w:sz w:val="16"/>
                <w:szCs w:val="16"/>
              </w:rPr>
            </w:pPr>
            <w:r>
              <w:rPr>
                <w:b/>
                <w:sz w:val="16"/>
                <w:szCs w:val="16"/>
              </w:rPr>
              <w:t>Zentrale Kompetenzen:</w:t>
            </w:r>
          </w:p>
          <w:p w:rsidR="00976DD3" w:rsidRDefault="003760A5">
            <w:pPr>
              <w:pStyle w:val="Listenabsatz1"/>
              <w:numPr>
                <w:ilvl w:val="0"/>
                <w:numId w:val="1"/>
              </w:numPr>
              <w:tabs>
                <w:tab w:val="left" w:pos="540"/>
              </w:tabs>
              <w:jc w:val="left"/>
              <w:rPr>
                <w:sz w:val="16"/>
                <w:szCs w:val="16"/>
              </w:rPr>
            </w:pPr>
            <w:r>
              <w:rPr>
                <w:sz w:val="16"/>
                <w:szCs w:val="16"/>
              </w:rPr>
              <w:t>Modellieren, Problemlösen</w:t>
            </w:r>
          </w:p>
          <w:p w:rsidR="00976DD3" w:rsidRDefault="003760A5">
            <w:pPr>
              <w:pStyle w:val="Listenabsatz1"/>
              <w:numPr>
                <w:ilvl w:val="0"/>
                <w:numId w:val="1"/>
              </w:numPr>
              <w:tabs>
                <w:tab w:val="left" w:pos="540"/>
              </w:tabs>
              <w:jc w:val="left"/>
              <w:rPr>
                <w:sz w:val="16"/>
                <w:szCs w:val="16"/>
              </w:rPr>
            </w:pPr>
            <w:r>
              <w:rPr>
                <w:sz w:val="16"/>
                <w:szCs w:val="16"/>
              </w:rPr>
              <w:t>Werkzeuge nutzen</w:t>
            </w:r>
          </w:p>
          <w:p w:rsidR="00976DD3" w:rsidRDefault="00976DD3">
            <w:pPr>
              <w:pStyle w:val="Listenabsatz1"/>
              <w:tabs>
                <w:tab w:val="left" w:pos="540"/>
              </w:tabs>
              <w:ind w:left="540" w:hanging="360"/>
              <w:jc w:val="left"/>
              <w:rPr>
                <w:sz w:val="16"/>
                <w:szCs w:val="16"/>
              </w:rPr>
            </w:pPr>
          </w:p>
          <w:p w:rsidR="00976DD3" w:rsidRDefault="003760A5">
            <w:pPr>
              <w:rPr>
                <w:sz w:val="16"/>
                <w:szCs w:val="16"/>
              </w:rPr>
            </w:pPr>
            <w:r>
              <w:rPr>
                <w:b/>
                <w:sz w:val="16"/>
                <w:szCs w:val="16"/>
              </w:rPr>
              <w:t>Inhaltsfeld</w:t>
            </w:r>
            <w:r>
              <w:rPr>
                <w:sz w:val="16"/>
                <w:szCs w:val="16"/>
              </w:rPr>
              <w:t>: Funktionen und Analysis (A)</w:t>
            </w:r>
          </w:p>
          <w:p w:rsidR="00976DD3" w:rsidRDefault="00976DD3">
            <w:pPr>
              <w:rPr>
                <w:sz w:val="16"/>
                <w:szCs w:val="16"/>
              </w:rPr>
            </w:pPr>
          </w:p>
          <w:p w:rsidR="00976DD3" w:rsidRDefault="003760A5">
            <w:pPr>
              <w:rPr>
                <w:sz w:val="16"/>
                <w:szCs w:val="16"/>
              </w:rPr>
            </w:pPr>
            <w:r>
              <w:rPr>
                <w:b/>
                <w:sz w:val="16"/>
                <w:szCs w:val="16"/>
              </w:rPr>
              <w:t xml:space="preserve">Inhaltlicher </w:t>
            </w:r>
            <w:r>
              <w:rPr>
                <w:b/>
                <w:sz w:val="16"/>
                <w:szCs w:val="16"/>
              </w:rPr>
              <w:t>Schwerpunkt</w:t>
            </w:r>
            <w:r>
              <w:rPr>
                <w:sz w:val="16"/>
                <w:szCs w:val="16"/>
              </w:rPr>
              <w:t>:</w:t>
            </w:r>
          </w:p>
          <w:p w:rsidR="00976DD3" w:rsidRDefault="003760A5">
            <w:pPr>
              <w:pStyle w:val="ekvtext"/>
              <w:numPr>
                <w:ilvl w:val="0"/>
                <w:numId w:val="1"/>
              </w:numPr>
              <w:rPr>
                <w:b/>
                <w:sz w:val="16"/>
                <w:szCs w:val="16"/>
              </w:rPr>
            </w:pPr>
            <w:r>
              <w:rPr>
                <w:rFonts w:cs="Arial"/>
                <w:sz w:val="16"/>
                <w:szCs w:val="16"/>
                <w:lang w:eastAsia="zh-CN"/>
              </w:rPr>
              <w:t xml:space="preserve">Grundlegende Eigenschaften von Exponentialfunktionen </w:t>
            </w:r>
          </w:p>
          <w:p w:rsidR="00976DD3" w:rsidRDefault="00976DD3">
            <w:pPr>
              <w:pStyle w:val="ekvtext"/>
              <w:rPr>
                <w:b/>
                <w:sz w:val="16"/>
                <w:szCs w:val="16"/>
              </w:rPr>
            </w:pPr>
          </w:p>
          <w:p w:rsidR="00976DD3" w:rsidRDefault="003760A5">
            <w:pPr>
              <w:pStyle w:val="ekvtext"/>
            </w:pPr>
            <w:r>
              <w:rPr>
                <w:b/>
                <w:sz w:val="16"/>
                <w:szCs w:val="16"/>
              </w:rPr>
              <w:t>Zeitbedarf</w:t>
            </w:r>
            <w:r>
              <w:rPr>
                <w:sz w:val="16"/>
                <w:szCs w:val="16"/>
              </w:rPr>
              <w:t>: 15 Std.</w:t>
            </w:r>
          </w:p>
        </w:tc>
      </w:tr>
    </w:tbl>
    <w:p w:rsidR="00976DD3" w:rsidRDefault="00976DD3">
      <w:pPr>
        <w:pStyle w:val="ekvtext"/>
      </w:pPr>
    </w:p>
    <w:p w:rsidR="00976DD3" w:rsidRDefault="00976DD3">
      <w:pPr>
        <w:pStyle w:val="ekvtext"/>
        <w:rPr>
          <w:b/>
          <w:bCs/>
        </w:rPr>
      </w:pPr>
    </w:p>
    <w:p w:rsidR="00976DD3" w:rsidRDefault="00976DD3">
      <w:pPr>
        <w:pStyle w:val="ekvtext"/>
      </w:pPr>
    </w:p>
    <w:p w:rsidR="00976DD3" w:rsidRDefault="00976DD3">
      <w:pPr>
        <w:pStyle w:val="ekvtext"/>
      </w:pPr>
    </w:p>
    <w:p w:rsidR="00976DD3" w:rsidRDefault="00976DD3">
      <w:pPr>
        <w:pStyle w:val="ekvtext"/>
      </w:pPr>
    </w:p>
    <w:p w:rsidR="00976DD3" w:rsidRDefault="00976DD3">
      <w:pPr>
        <w:pStyle w:val="ekvtext"/>
      </w:pPr>
    </w:p>
    <w:p w:rsidR="00976DD3" w:rsidRDefault="003760A5">
      <w:pPr>
        <w:pStyle w:val="ekvtext"/>
      </w:pPr>
      <w:r>
        <w:br w:type="page"/>
      </w:r>
    </w:p>
    <w:tbl>
      <w:tblPr>
        <w:tblW w:w="14732" w:type="dxa"/>
        <w:tblInd w:w="5" w:type="dxa"/>
        <w:tblCellMar>
          <w:left w:w="5" w:type="dxa"/>
          <w:right w:w="5" w:type="dxa"/>
        </w:tblCellMar>
        <w:tblLook w:val="0000" w:firstRow="0" w:lastRow="0" w:firstColumn="0" w:lastColumn="0" w:noHBand="0" w:noVBand="0"/>
      </w:tblPr>
      <w:tblGrid>
        <w:gridCol w:w="4356"/>
        <w:gridCol w:w="4357"/>
        <w:gridCol w:w="6019"/>
      </w:tblGrid>
      <w:tr w:rsidR="00976DD3">
        <w:trPr>
          <w:trHeight w:val="327"/>
        </w:trPr>
        <w:tc>
          <w:tcPr>
            <w:tcW w:w="4356" w:type="dxa"/>
            <w:tcBorders>
              <w:top w:val="single" w:sz="4" w:space="0" w:color="000000"/>
              <w:left w:val="single" w:sz="4" w:space="0" w:color="000000"/>
              <w:bottom w:val="single" w:sz="4" w:space="0" w:color="000000"/>
              <w:right w:val="single" w:sz="4" w:space="0" w:color="000000"/>
            </w:tcBorders>
            <w:shd w:val="pct15" w:color="auto" w:fill="FFFFFF"/>
          </w:tcPr>
          <w:p w:rsidR="00976DD3" w:rsidRDefault="003760A5">
            <w:pPr>
              <w:pStyle w:val="ekvTabelleKopf"/>
              <w:pageBreakBefore/>
              <w:ind w:left="0"/>
            </w:pPr>
            <w:ins w:id="71" w:author="Unbekannter Autor" w:date="2020-04-03T12:01:00Z">
              <w:r>
                <w:t>Unterrichtsvorhaben</w:t>
              </w:r>
            </w:ins>
            <w:del w:id="72" w:author="Unbekannter Autor" w:date="2020-04-03T12:01:00Z">
              <w:r>
                <w:delText>Einführungsphase</w:delText>
              </w:r>
              <w:r>
                <w:commentReference w:id="73"/>
              </w:r>
              <w:r>
                <w:commentReference w:id="74"/>
              </w:r>
            </w:del>
          </w:p>
        </w:tc>
        <w:tc>
          <w:tcPr>
            <w:tcW w:w="4357" w:type="dxa"/>
            <w:tcBorders>
              <w:top w:val="single" w:sz="4" w:space="0" w:color="000000"/>
              <w:left w:val="single" w:sz="4" w:space="0" w:color="000000"/>
              <w:bottom w:val="single" w:sz="4" w:space="0" w:color="000000"/>
              <w:right w:val="single" w:sz="4" w:space="0" w:color="000000"/>
            </w:tcBorders>
            <w:shd w:val="pct15" w:color="auto" w:fill="FFFFFF"/>
          </w:tcPr>
          <w:p w:rsidR="00976DD3" w:rsidRDefault="003760A5">
            <w:pPr>
              <w:pStyle w:val="ekvTabelleKopf"/>
              <w:rPr>
                <w:b w:val="0"/>
              </w:rPr>
            </w:pPr>
            <w:r>
              <w:t>Inhaltsbezogene Kompetenzen</w:t>
            </w:r>
          </w:p>
        </w:tc>
        <w:tc>
          <w:tcPr>
            <w:tcW w:w="6019" w:type="dxa"/>
            <w:tcBorders>
              <w:top w:val="single" w:sz="4" w:space="0" w:color="000000"/>
              <w:left w:val="single" w:sz="4" w:space="0" w:color="000000"/>
              <w:bottom w:val="single" w:sz="4" w:space="0" w:color="000000"/>
              <w:right w:val="single" w:sz="4" w:space="0" w:color="000000"/>
            </w:tcBorders>
            <w:shd w:val="pct15" w:color="auto" w:fill="FFFFFF"/>
          </w:tcPr>
          <w:p w:rsidR="00976DD3" w:rsidRDefault="003760A5">
            <w:pPr>
              <w:pStyle w:val="ekvTabelleKopf"/>
              <w:rPr>
                <w:b w:val="0"/>
              </w:rPr>
            </w:pPr>
            <w:r>
              <w:t>prozessbezogene Kompetenzen</w:t>
            </w:r>
          </w:p>
        </w:tc>
      </w:tr>
    </w:tbl>
    <w:p w:rsidR="00976DD3" w:rsidRDefault="00976DD3">
      <w:pPr>
        <w:pStyle w:val="ekvtext"/>
        <w:rPr>
          <w:del w:id="75" w:author="Unbekannter Autor" w:date="2020-04-03T12:01:00Z"/>
        </w:rPr>
      </w:pPr>
    </w:p>
    <w:p w:rsidR="00976DD3" w:rsidRDefault="003760A5">
      <w:pPr>
        <w:pStyle w:val="ekvtext"/>
        <w:rPr>
          <w:del w:id="76" w:author="Unbekannter Autor" w:date="2020-04-03T12:01:00Z"/>
        </w:rPr>
      </w:pPr>
      <w:del w:id="77" w:author="Unbekannter Autor" w:date="2020-04-03T12:01:00Z">
        <w:r>
          <w:delText>Das</w:delText>
        </w:r>
        <w:r>
          <w:commentReference w:id="78"/>
        </w:r>
        <w:r>
          <w:delText xml:space="preserve"> Thema IV Vektoren wird zu Beginn des Jahres behandelt, da die Graphikfähigen Taschenrechner TI-Nspire CX zu diesem Zeitpunkt meist noch nicht geliefert sind. Der Taschen-</w:delText>
        </w:r>
      </w:del>
    </w:p>
    <w:p w:rsidR="00976DD3" w:rsidRDefault="003760A5">
      <w:pPr>
        <w:pStyle w:val="ekvtext"/>
      </w:pPr>
      <w:del w:id="79" w:author="Unbekannter Autor" w:date="2020-04-03T12:01:00Z">
        <w:r>
          <w:delText>Rechner ist jedoch bei den Themen „Funktionen“, „Ableitung“ und auch „Wahrscheinlich</w:delText>
        </w:r>
        <w:r>
          <w:delText>keitsrechnung“ sehr nützlich.</w:delText>
        </w:r>
      </w:del>
    </w:p>
    <w:p w:rsidR="00976DD3" w:rsidRDefault="00976DD3">
      <w:pPr>
        <w:pStyle w:val="ekvtext"/>
      </w:pPr>
    </w:p>
    <w:tbl>
      <w:tblPr>
        <w:tblW w:w="14742" w:type="dxa"/>
        <w:tblInd w:w="5" w:type="dxa"/>
        <w:tblCellMar>
          <w:left w:w="5" w:type="dxa"/>
          <w:right w:w="5" w:type="dxa"/>
        </w:tblCellMar>
        <w:tblLook w:val="0000" w:firstRow="0" w:lastRow="0" w:firstColumn="0" w:lastColumn="0" w:noHBand="0" w:noVBand="0"/>
      </w:tblPr>
      <w:tblGrid>
        <w:gridCol w:w="4344"/>
        <w:gridCol w:w="4349"/>
        <w:gridCol w:w="6049"/>
      </w:tblGrid>
      <w:tr w:rsidR="00976DD3">
        <w:trPr>
          <w:trHeight w:val="881"/>
        </w:trPr>
        <w:tc>
          <w:tcPr>
            <w:tcW w:w="4344" w:type="dxa"/>
            <w:tcBorders>
              <w:top w:val="single" w:sz="4" w:space="0" w:color="000000"/>
              <w:left w:val="single" w:sz="4" w:space="0" w:color="000000"/>
              <w:bottom w:val="single" w:sz="4" w:space="0" w:color="000000"/>
              <w:right w:val="single" w:sz="4" w:space="0" w:color="000000"/>
            </w:tcBorders>
            <w:shd w:val="clear" w:color="auto" w:fill="F2F2F2"/>
          </w:tcPr>
          <w:p w:rsidR="00976DD3" w:rsidRDefault="003760A5">
            <w:pPr>
              <w:pStyle w:val="ekvTabelle"/>
              <w:tabs>
                <w:tab w:val="left" w:pos="284"/>
                <w:tab w:val="left" w:pos="1134"/>
              </w:tabs>
            </w:pPr>
            <w:r>
              <w:rPr>
                <w:b/>
              </w:rPr>
              <w:t>Kapitel IV Vektoren*</w:t>
            </w:r>
            <w:r>
              <w:br/>
            </w:r>
          </w:p>
        </w:tc>
        <w:tc>
          <w:tcPr>
            <w:tcW w:w="4349" w:type="dxa"/>
            <w:tcBorders>
              <w:top w:val="single" w:sz="4" w:space="0" w:color="000000"/>
              <w:left w:val="single" w:sz="4" w:space="0" w:color="000000"/>
              <w:bottom w:val="single" w:sz="4" w:space="0" w:color="000000"/>
              <w:right w:val="single" w:sz="4" w:space="0" w:color="000000"/>
            </w:tcBorders>
            <w:shd w:val="clear" w:color="auto" w:fill="F2F2F2"/>
          </w:tcPr>
          <w:p w:rsidR="00976DD3" w:rsidRDefault="003760A5">
            <w:pPr>
              <w:pStyle w:val="ekvTabelle"/>
              <w:tabs>
                <w:tab w:val="left" w:pos="1389"/>
              </w:tabs>
              <w:rPr>
                <w:b/>
              </w:rPr>
            </w:pPr>
            <w:r>
              <w:rPr>
                <w:b/>
              </w:rPr>
              <w:t>Analytische Geometrie und Lineare Algebra</w:t>
            </w:r>
          </w:p>
          <w:p w:rsidR="00976DD3" w:rsidRDefault="003760A5">
            <w:pPr>
              <w:pStyle w:val="ekvTabelle"/>
              <w:tabs>
                <w:tab w:val="left" w:pos="1417"/>
              </w:tabs>
            </w:pPr>
            <w:r>
              <w:t>Koordinatisierungen des Raumes</w:t>
            </w:r>
            <w:r>
              <w:br/>
              <w:t>Vektoren und Vektoroperationen</w:t>
            </w:r>
          </w:p>
        </w:tc>
        <w:tc>
          <w:tcPr>
            <w:tcW w:w="604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rPr>
                <w:b/>
              </w:rPr>
            </w:pPr>
            <w:r>
              <w:rPr>
                <w:b/>
              </w:rPr>
              <w:t>Modellieren</w:t>
            </w:r>
          </w:p>
          <w:p w:rsidR="00976DD3" w:rsidRDefault="003760A5">
            <w:pPr>
              <w:pStyle w:val="ekvTabelle"/>
              <w:tabs>
                <w:tab w:val="left" w:pos="1389"/>
              </w:tabs>
            </w:pPr>
            <w:r>
              <w:rPr>
                <w:i/>
              </w:rPr>
              <w:t>Mathematisieren</w:t>
            </w:r>
            <w:r>
              <w:tab/>
              <w:t>Sachsituationen in mathematische Modelle übersetzen,</w:t>
            </w:r>
            <w:r>
              <w:br/>
            </w:r>
            <w:r>
              <w:tab/>
            </w:r>
            <w:r>
              <w:t xml:space="preserve">mithilfe math. Kenntnisse und Fertigkeiten eine Lösung </w:t>
            </w:r>
            <w:r>
              <w:tab/>
              <w:t>innerhalb des math. Modells erarbeiten</w:t>
            </w:r>
            <w:r>
              <w:br/>
            </w:r>
            <w:r>
              <w:rPr>
                <w:i/>
              </w:rPr>
              <w:t>Validieren</w:t>
            </w:r>
            <w:r>
              <w:tab/>
              <w:t xml:space="preserve">die erarbeitete Lösung wieder auf die Sachsituation </w:t>
            </w:r>
            <w:r>
              <w:tab/>
              <w:t>beziehen</w:t>
            </w:r>
          </w:p>
          <w:p w:rsidR="00976DD3" w:rsidRDefault="003760A5">
            <w:pPr>
              <w:pStyle w:val="ekvTabelle"/>
              <w:tabs>
                <w:tab w:val="left" w:pos="1389"/>
              </w:tabs>
              <w:rPr>
                <w:b/>
              </w:rPr>
            </w:pPr>
            <w:r>
              <w:rPr>
                <w:b/>
              </w:rPr>
              <w:t>Problemlösen</w:t>
            </w:r>
          </w:p>
          <w:p w:rsidR="00976DD3" w:rsidRDefault="003760A5">
            <w:pPr>
              <w:pStyle w:val="ekvTabelle"/>
              <w:tabs>
                <w:tab w:val="left" w:pos="1389"/>
              </w:tabs>
            </w:pPr>
            <w:r>
              <w:rPr>
                <w:i/>
              </w:rPr>
              <w:t>Erkunden</w:t>
            </w:r>
            <w:r>
              <w:rPr>
                <w:i/>
              </w:rPr>
              <w:tab/>
            </w:r>
            <w:r>
              <w:t>Muster und Beziehungen erkennen</w:t>
            </w:r>
            <w:r>
              <w:br/>
            </w:r>
            <w:r>
              <w:rPr>
                <w:i/>
              </w:rPr>
              <w:t>Lösen</w:t>
            </w:r>
            <w:r>
              <w:tab/>
            </w:r>
            <w:r>
              <w:tab/>
              <w:t>Werkzeuge auswählen, die de</w:t>
            </w:r>
            <w:r>
              <w:t>n Lösungsweg unterstützen,</w:t>
            </w:r>
            <w:r>
              <w:br/>
            </w:r>
            <w:r>
              <w:tab/>
              <w:t xml:space="preserve">geeignete Begriffe, Zusammenhänge und Verfahren zur </w:t>
            </w:r>
            <w:r>
              <w:tab/>
              <w:t>Problemlösung auswählen</w:t>
            </w:r>
          </w:p>
          <w:p w:rsidR="00976DD3" w:rsidRDefault="003760A5">
            <w:pPr>
              <w:pStyle w:val="ekvTabelle"/>
              <w:tabs>
                <w:tab w:val="left" w:pos="1389"/>
              </w:tabs>
              <w:rPr>
                <w:b/>
              </w:rPr>
            </w:pPr>
            <w:r>
              <w:rPr>
                <w:b/>
              </w:rPr>
              <w:t>Argumentieren</w:t>
            </w:r>
          </w:p>
          <w:p w:rsidR="00976DD3" w:rsidRDefault="003760A5">
            <w:pPr>
              <w:pStyle w:val="ekvTabelle"/>
              <w:tabs>
                <w:tab w:val="left" w:pos="1389"/>
              </w:tabs>
            </w:pPr>
            <w:r>
              <w:rPr>
                <w:i/>
              </w:rPr>
              <w:t>Vermuten</w:t>
            </w:r>
            <w:r>
              <w:tab/>
              <w:t xml:space="preserve">Vermutungen aufstellen, beispielgebunden unterstützen </w:t>
            </w:r>
            <w:r>
              <w:tab/>
              <w:t>und mithilfe von Fachbegriffen präzisieren,</w:t>
            </w:r>
            <w:r>
              <w:br/>
            </w:r>
            <w:r>
              <w:rPr>
                <w:i/>
              </w:rPr>
              <w:t>Begründen</w:t>
            </w:r>
            <w:r>
              <w:tab/>
              <w:t>Zusammenhänge zwisc</w:t>
            </w:r>
            <w:r>
              <w:t xml:space="preserve">hen Ober- und Unterbegriffen </w:t>
            </w:r>
            <w:r>
              <w:tab/>
              <w:t>herstellen,</w:t>
            </w:r>
            <w:r>
              <w:br/>
            </w:r>
            <w:r>
              <w:tab/>
              <w:t xml:space="preserve">math. Regeln und Sätze für Begründungen nutzen sowie </w:t>
            </w:r>
            <w:r>
              <w:tab/>
              <w:t>Argumente zu Argumentationsketten verknüpfen,</w:t>
            </w:r>
            <w:r>
              <w:br/>
            </w:r>
            <w:r>
              <w:tab/>
              <w:t>verschiedene Argumentationsstrategien nutzen,</w:t>
            </w:r>
            <w:r>
              <w:br/>
            </w:r>
            <w:r>
              <w:rPr>
                <w:i/>
              </w:rPr>
              <w:t>Beurteilen</w:t>
            </w:r>
            <w:r>
              <w:tab/>
              <w:t xml:space="preserve">lückenhafte und fehlerhafte Argumentationsketten </w:t>
            </w:r>
            <w:r>
              <w:tab/>
              <w:t>erken</w:t>
            </w:r>
            <w:r>
              <w:t>nen und ergänzen bzw. korrigieren,</w:t>
            </w:r>
          </w:p>
          <w:p w:rsidR="00976DD3" w:rsidRDefault="003760A5">
            <w:pPr>
              <w:pStyle w:val="ekvTabelle"/>
              <w:tabs>
                <w:tab w:val="left" w:pos="1389"/>
              </w:tabs>
              <w:rPr>
                <w:b/>
              </w:rPr>
            </w:pPr>
            <w:r>
              <w:rPr>
                <w:b/>
              </w:rPr>
              <w:t>Kommunizieren</w:t>
            </w:r>
          </w:p>
          <w:p w:rsidR="00976DD3" w:rsidRDefault="003760A5">
            <w:pPr>
              <w:pStyle w:val="ekvTabelle"/>
              <w:tabs>
                <w:tab w:val="left" w:pos="1389"/>
              </w:tabs>
              <w:rPr>
                <w:b/>
              </w:rPr>
            </w:pPr>
            <w:r>
              <w:rPr>
                <w:i/>
              </w:rPr>
              <w:t>Rezipieren</w:t>
            </w:r>
            <w:r>
              <w:tab/>
              <w:t>math. Begriffe in Sachzusammenhängen erläutern,</w:t>
            </w:r>
            <w:r>
              <w:br/>
            </w:r>
            <w:r>
              <w:rPr>
                <w:i/>
              </w:rPr>
              <w:t>Produzieren</w:t>
            </w:r>
            <w:r>
              <w:rPr>
                <w:i/>
              </w:rPr>
              <w:tab/>
            </w:r>
            <w:r>
              <w:t xml:space="preserve">eigene Überlegungen formulieren und eigene </w:t>
            </w:r>
            <w:r>
              <w:tab/>
              <w:t>Lösungswege beschreiben,</w:t>
            </w:r>
            <w:r>
              <w:br/>
            </w:r>
            <w:r>
              <w:tab/>
              <w:t>Fachsprache und fachspezifische Notation verwenden,</w:t>
            </w:r>
            <w:r>
              <w:br/>
            </w:r>
            <w:r>
              <w:rPr>
                <w:i/>
              </w:rPr>
              <w:t>Diskutieren</w:t>
            </w:r>
            <w:r>
              <w:tab/>
            </w:r>
            <w:r>
              <w:t xml:space="preserve">zu mathematikhaltigen, auch fehlerbehafteten Aussagen </w:t>
            </w:r>
            <w:r>
              <w:tab/>
              <w:t>und Darstellungen begründet Stellung nehmen</w:t>
            </w:r>
            <w:r>
              <w:br/>
            </w:r>
          </w:p>
          <w:p w:rsidR="00976DD3" w:rsidRDefault="003760A5">
            <w:pPr>
              <w:pStyle w:val="ekvTabelle"/>
              <w:tabs>
                <w:tab w:val="left" w:pos="1389"/>
              </w:tabs>
              <w:rPr>
                <w:b/>
              </w:rPr>
            </w:pPr>
            <w:r>
              <w:rPr>
                <w:b/>
              </w:rPr>
              <w:t>Werkzeuge nutzen</w:t>
            </w:r>
          </w:p>
          <w:p w:rsidR="00976DD3" w:rsidRDefault="003760A5">
            <w:pPr>
              <w:pStyle w:val="ekvTabelle"/>
              <w:tabs>
                <w:tab w:val="left" w:pos="1389"/>
              </w:tabs>
            </w:pPr>
            <w:r>
              <w:t>Digitale Werkzeuge nutzen zum Darstellen von Objekten im Raum;</w:t>
            </w:r>
            <w:r>
              <w:br/>
              <w:t>grafischen Darstellen von Ortsvektoren und Vektorsummen,</w:t>
            </w:r>
            <w:r>
              <w:br/>
              <w:t>Durchführen von Ope</w:t>
            </w:r>
            <w:r>
              <w:t>rationen mit Vektoren</w:t>
            </w:r>
          </w:p>
        </w:tc>
      </w:tr>
      <w:tr w:rsidR="00976DD3">
        <w:trPr>
          <w:trHeight w:val="687"/>
        </w:trPr>
        <w:tc>
          <w:tcPr>
            <w:tcW w:w="434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 w:val="left" w:pos="1134"/>
              </w:tabs>
            </w:pPr>
            <w:r>
              <w:rPr>
                <w:b/>
              </w:rPr>
              <w:t>1</w:t>
            </w:r>
            <w:r>
              <w:tab/>
              <w:t xml:space="preserve">Punkte im Raum </w:t>
            </w:r>
          </w:p>
          <w:p w:rsidR="00976DD3" w:rsidRDefault="00976DD3">
            <w:pPr>
              <w:pStyle w:val="ekvTabelle"/>
              <w:tabs>
                <w:tab w:val="left" w:pos="284"/>
                <w:tab w:val="left" w:pos="1134"/>
              </w:tabs>
              <w:rPr>
                <w:b/>
              </w:rPr>
            </w:pPr>
          </w:p>
        </w:tc>
        <w:tc>
          <w:tcPr>
            <w:tcW w:w="434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rPr>
                <w:b/>
              </w:rPr>
            </w:pPr>
            <w:r>
              <w:t>Geeignete kartesische Koordinatisierungen für die Bearbeitung eines geometrischen Sachverhaltes in der Ebene und im Raum wählen,</w:t>
            </w:r>
            <w:r>
              <w:br/>
              <w:t>geometrische Objekte in einem räumlichen kartesischen Koordinatensystem darstellen</w:t>
            </w:r>
          </w:p>
        </w:tc>
        <w:tc>
          <w:tcPr>
            <w:tcW w:w="604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687"/>
        </w:trPr>
        <w:tc>
          <w:tcPr>
            <w:tcW w:w="434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 w:val="left" w:pos="1134"/>
              </w:tabs>
            </w:pPr>
            <w:r>
              <w:rPr>
                <w:b/>
              </w:rPr>
              <w:t>2</w:t>
            </w:r>
            <w:r>
              <w:tab/>
              <w:t xml:space="preserve">Vektoren </w:t>
            </w:r>
          </w:p>
          <w:p w:rsidR="00976DD3" w:rsidRDefault="00976DD3">
            <w:pPr>
              <w:pStyle w:val="ekvTabelle"/>
              <w:tabs>
                <w:tab w:val="left" w:pos="284"/>
                <w:tab w:val="left" w:pos="1134"/>
              </w:tabs>
              <w:rPr>
                <w:b/>
              </w:rPr>
            </w:pPr>
          </w:p>
        </w:tc>
        <w:tc>
          <w:tcPr>
            <w:tcW w:w="434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rPr>
                <w:b/>
              </w:rPr>
            </w:pPr>
            <w:r>
              <w:t>Vektoren (in Koordinatendarstellung) als Verschiebungen deuten und Punkte im Raum durch Ortsvektoren kennzeichnen</w:t>
            </w:r>
          </w:p>
        </w:tc>
        <w:tc>
          <w:tcPr>
            <w:tcW w:w="604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687"/>
        </w:trPr>
        <w:tc>
          <w:tcPr>
            <w:tcW w:w="434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 w:val="left" w:pos="1134"/>
              </w:tabs>
            </w:pPr>
            <w:r>
              <w:rPr>
                <w:b/>
              </w:rPr>
              <w:t>3</w:t>
            </w:r>
            <w:r>
              <w:tab/>
              <w:t>Rechnen mit Vektoren</w:t>
            </w:r>
          </w:p>
          <w:p w:rsidR="00976DD3" w:rsidRDefault="00976DD3">
            <w:pPr>
              <w:pStyle w:val="ekvTabelle"/>
              <w:tabs>
                <w:tab w:val="left" w:pos="284"/>
                <w:tab w:val="left" w:pos="1134"/>
              </w:tabs>
              <w:rPr>
                <w:b/>
              </w:rPr>
            </w:pPr>
          </w:p>
        </w:tc>
        <w:tc>
          <w:tcPr>
            <w:tcW w:w="434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rPr>
                <w:b/>
              </w:rPr>
            </w:pPr>
            <w:r>
              <w:t>Vektoren addieren, mit einem Skalar multiplizieren und Vektoren auf Kollinearität untersuchen</w:t>
            </w:r>
          </w:p>
        </w:tc>
        <w:tc>
          <w:tcPr>
            <w:tcW w:w="604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687"/>
        </w:trPr>
        <w:tc>
          <w:tcPr>
            <w:tcW w:w="434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 w:val="left" w:pos="1134"/>
              </w:tabs>
            </w:pPr>
            <w:r>
              <w:rPr>
                <w:b/>
              </w:rPr>
              <w:t>4</w:t>
            </w:r>
            <w:r>
              <w:tab/>
              <w:t>Betra</w:t>
            </w:r>
            <w:r>
              <w:t>g eines Vektors - Länge einer Strecke</w:t>
            </w:r>
          </w:p>
          <w:p w:rsidR="00976DD3" w:rsidRDefault="00976DD3">
            <w:pPr>
              <w:pStyle w:val="ekvTabelle"/>
              <w:tabs>
                <w:tab w:val="left" w:pos="284"/>
                <w:tab w:val="left" w:pos="1134"/>
              </w:tabs>
              <w:rPr>
                <w:b/>
              </w:rPr>
            </w:pPr>
          </w:p>
        </w:tc>
        <w:tc>
          <w:tcPr>
            <w:tcW w:w="434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pPr>
            <w:r>
              <w:t>Längen von Vektoren und Abstände zwischen Punkten mithilfe des Satzes des Pythagoras berechnen,</w:t>
            </w:r>
            <w:r>
              <w:br/>
              <w:t>gerichtete Größen (Geschwindigkeit und Kraft) durch Vektoren darstellen</w:t>
            </w:r>
          </w:p>
        </w:tc>
        <w:tc>
          <w:tcPr>
            <w:tcW w:w="604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687"/>
        </w:trPr>
        <w:tc>
          <w:tcPr>
            <w:tcW w:w="434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 w:val="left" w:pos="1134"/>
              </w:tabs>
            </w:pPr>
            <w:r>
              <w:rPr>
                <w:b/>
              </w:rPr>
              <w:t>5</w:t>
            </w:r>
            <w:r>
              <w:t xml:space="preserve"> Figuren und Körper untersuchen </w:t>
            </w:r>
          </w:p>
          <w:p w:rsidR="00976DD3" w:rsidRDefault="00976DD3">
            <w:pPr>
              <w:pStyle w:val="ekvTabelle"/>
              <w:tabs>
                <w:tab w:val="left" w:pos="284"/>
                <w:tab w:val="left" w:pos="1134"/>
              </w:tabs>
              <w:rPr>
                <w:b/>
              </w:rPr>
            </w:pPr>
          </w:p>
        </w:tc>
        <w:tc>
          <w:tcPr>
            <w:tcW w:w="434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pPr>
            <w:r>
              <w:t>Eigenschaften von besonderen Dreiecken und Vierecken mithilfe von Vektoren nachweisen,</w:t>
            </w:r>
            <w:r>
              <w:br/>
              <w:t>geometrische Objekte in einem räumlichen kartesischen Koordinatensystem darstellen</w:t>
            </w:r>
          </w:p>
        </w:tc>
        <w:tc>
          <w:tcPr>
            <w:tcW w:w="604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687"/>
        </w:trPr>
        <w:tc>
          <w:tcPr>
            <w:tcW w:w="434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 w:val="left" w:pos="1134"/>
              </w:tabs>
              <w:rPr>
                <w:b/>
              </w:rPr>
            </w:pPr>
            <w:r>
              <w:br/>
            </w:r>
            <w:r>
              <w:br/>
            </w:r>
          </w:p>
        </w:tc>
        <w:tc>
          <w:tcPr>
            <w:tcW w:w="434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pPr>
          </w:p>
          <w:p w:rsidR="00976DD3" w:rsidRDefault="00976DD3">
            <w:pPr>
              <w:pStyle w:val="ekvTabelle"/>
              <w:tabs>
                <w:tab w:val="left" w:pos="1389"/>
              </w:tabs>
            </w:pPr>
          </w:p>
          <w:p w:rsidR="00976DD3" w:rsidRDefault="00976DD3">
            <w:pPr>
              <w:pStyle w:val="ekvTabelle"/>
              <w:tabs>
                <w:tab w:val="left" w:pos="1389"/>
              </w:tabs>
            </w:pPr>
          </w:p>
        </w:tc>
        <w:tc>
          <w:tcPr>
            <w:tcW w:w="604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bl>
    <w:p w:rsidR="00976DD3" w:rsidRDefault="003760A5">
      <w:pPr>
        <w:pStyle w:val="ekvtext"/>
        <w:rPr>
          <w:del w:id="80" w:author="Unbekannter Autor" w:date="2020-04-03T12:02:00Z"/>
          <w:sz w:val="16"/>
          <w:szCs w:val="16"/>
        </w:rPr>
      </w:pPr>
      <w:del w:id="81" w:author="Unbekannter Autor" w:date="2020-04-03T12:01:00Z">
        <w:r>
          <w:commentReference w:id="82"/>
        </w:r>
        <w:r>
          <w:rPr>
            <w:sz w:val="16"/>
            <w:szCs w:val="16"/>
          </w:rPr>
          <w:delText>* Kapitel IV kann auch vorgezogen werden, es verwendet (bis auf die Exkur</w:delText>
        </w:r>
        <w:r>
          <w:rPr>
            <w:sz w:val="16"/>
            <w:szCs w:val="16"/>
          </w:rPr>
          <w:delText>sion) keine Kompetenzen, die in Kapitel I bis III erworben werden</w:delText>
        </w:r>
      </w:del>
    </w:p>
    <w:p w:rsidR="00976DD3" w:rsidRDefault="003760A5">
      <w:pPr>
        <w:pStyle w:val="ekvtext"/>
      </w:pPr>
      <w:r>
        <w:br w:type="page"/>
      </w:r>
    </w:p>
    <w:p w:rsidR="00976DD3" w:rsidRDefault="00976DD3">
      <w:pPr>
        <w:pStyle w:val="ekvtext"/>
      </w:pPr>
    </w:p>
    <w:p w:rsidR="00976DD3" w:rsidRDefault="00976DD3">
      <w:pPr>
        <w:pStyle w:val="ekvtext"/>
      </w:pPr>
    </w:p>
    <w:tbl>
      <w:tblPr>
        <w:tblW w:w="14742" w:type="dxa"/>
        <w:tblInd w:w="5" w:type="dxa"/>
        <w:tblCellMar>
          <w:left w:w="5" w:type="dxa"/>
          <w:right w:w="5" w:type="dxa"/>
        </w:tblCellMar>
        <w:tblLook w:val="0000" w:firstRow="0" w:lastRow="0" w:firstColumn="0" w:lastColumn="0" w:noHBand="0" w:noVBand="0"/>
      </w:tblPr>
      <w:tblGrid>
        <w:gridCol w:w="4350"/>
        <w:gridCol w:w="4355"/>
        <w:gridCol w:w="6037"/>
      </w:tblGrid>
      <w:tr w:rsidR="00976DD3">
        <w:trPr>
          <w:trHeight w:val="327"/>
        </w:trPr>
        <w:tc>
          <w:tcPr>
            <w:tcW w:w="4350" w:type="dxa"/>
            <w:tcBorders>
              <w:top w:val="single" w:sz="4" w:space="0" w:color="000000"/>
              <w:left w:val="single" w:sz="4" w:space="0" w:color="000000"/>
              <w:bottom w:val="single" w:sz="4" w:space="0" w:color="000000"/>
              <w:right w:val="single" w:sz="4" w:space="0" w:color="000000"/>
            </w:tcBorders>
            <w:shd w:val="pct15" w:color="auto" w:fill="FFFFFF"/>
          </w:tcPr>
          <w:p w:rsidR="00976DD3" w:rsidRDefault="003760A5">
            <w:pPr>
              <w:pStyle w:val="ekvTabelleKopf"/>
              <w:rPr>
                <w:b w:val="0"/>
              </w:rPr>
            </w:pPr>
            <w:r>
              <w:t>Einführungsphase</w:t>
            </w:r>
          </w:p>
        </w:tc>
        <w:tc>
          <w:tcPr>
            <w:tcW w:w="4355" w:type="dxa"/>
            <w:tcBorders>
              <w:top w:val="single" w:sz="4" w:space="0" w:color="000000"/>
              <w:left w:val="single" w:sz="4" w:space="0" w:color="000000"/>
              <w:bottom w:val="single" w:sz="4" w:space="0" w:color="000000"/>
              <w:right w:val="single" w:sz="4" w:space="0" w:color="000000"/>
            </w:tcBorders>
            <w:shd w:val="pct15" w:color="auto" w:fill="FFFFFF"/>
          </w:tcPr>
          <w:p w:rsidR="00976DD3" w:rsidRDefault="003760A5">
            <w:pPr>
              <w:pStyle w:val="ekvTabelleKopf"/>
              <w:rPr>
                <w:b w:val="0"/>
              </w:rPr>
            </w:pPr>
            <w:r>
              <w:t>Inhaltsbezogene Kompetenzen</w:t>
            </w:r>
          </w:p>
        </w:tc>
        <w:tc>
          <w:tcPr>
            <w:tcW w:w="6037" w:type="dxa"/>
            <w:tcBorders>
              <w:top w:val="single" w:sz="4" w:space="0" w:color="000000"/>
              <w:left w:val="single" w:sz="4" w:space="0" w:color="000000"/>
              <w:bottom w:val="single" w:sz="4" w:space="0" w:color="000000"/>
              <w:right w:val="single" w:sz="4" w:space="0" w:color="000000"/>
            </w:tcBorders>
            <w:shd w:val="pct15" w:color="auto" w:fill="FFFFFF"/>
          </w:tcPr>
          <w:p w:rsidR="00976DD3" w:rsidRDefault="003760A5">
            <w:pPr>
              <w:pStyle w:val="ekvTabelleKopf"/>
              <w:rPr>
                <w:b w:val="0"/>
              </w:rPr>
            </w:pPr>
            <w:r>
              <w:t>prozessbezogene Kompetenzen</w:t>
            </w:r>
          </w:p>
        </w:tc>
      </w:tr>
    </w:tbl>
    <w:p w:rsidR="00976DD3" w:rsidRDefault="00976DD3">
      <w:pPr>
        <w:pStyle w:val="ekvtext"/>
      </w:pPr>
    </w:p>
    <w:tbl>
      <w:tblPr>
        <w:tblW w:w="14742" w:type="dxa"/>
        <w:tblInd w:w="5" w:type="dxa"/>
        <w:tblCellMar>
          <w:left w:w="5" w:type="dxa"/>
          <w:right w:w="5" w:type="dxa"/>
        </w:tblCellMar>
        <w:tblLook w:val="0000" w:firstRow="0" w:lastRow="0" w:firstColumn="0" w:lastColumn="0" w:noHBand="0" w:noVBand="0"/>
      </w:tblPr>
      <w:tblGrid>
        <w:gridCol w:w="4356"/>
        <w:gridCol w:w="4357"/>
        <w:gridCol w:w="6029"/>
      </w:tblGrid>
      <w:tr w:rsidR="00976DD3">
        <w:trPr>
          <w:trHeight w:val="840"/>
        </w:trPr>
        <w:tc>
          <w:tcPr>
            <w:tcW w:w="4356" w:type="dxa"/>
            <w:tcBorders>
              <w:top w:val="single" w:sz="4" w:space="0" w:color="000000"/>
              <w:left w:val="single" w:sz="4" w:space="0" w:color="000000"/>
              <w:bottom w:val="single" w:sz="4" w:space="0" w:color="000000"/>
              <w:right w:val="single" w:sz="4" w:space="0" w:color="000000"/>
            </w:tcBorders>
            <w:shd w:val="clear" w:color="auto" w:fill="F2F2F2"/>
          </w:tcPr>
          <w:p w:rsidR="00976DD3" w:rsidRDefault="003760A5">
            <w:pPr>
              <w:pStyle w:val="ekvTabelle"/>
              <w:tabs>
                <w:tab w:val="left" w:pos="284"/>
              </w:tabs>
              <w:rPr>
                <w:b/>
              </w:rPr>
            </w:pPr>
            <w:r>
              <w:rPr>
                <w:b/>
              </w:rPr>
              <w:t xml:space="preserve">Kapitel I Funktionen </w:t>
            </w:r>
          </w:p>
        </w:tc>
        <w:tc>
          <w:tcPr>
            <w:tcW w:w="4357" w:type="dxa"/>
            <w:tcBorders>
              <w:top w:val="single" w:sz="4" w:space="0" w:color="000000"/>
              <w:left w:val="single" w:sz="4" w:space="0" w:color="000000"/>
              <w:bottom w:val="single" w:sz="4" w:space="0" w:color="000000"/>
              <w:right w:val="single" w:sz="4" w:space="0" w:color="000000"/>
            </w:tcBorders>
            <w:shd w:val="clear" w:color="auto" w:fill="F2F2F2"/>
          </w:tcPr>
          <w:p w:rsidR="00976DD3" w:rsidRDefault="003760A5">
            <w:pPr>
              <w:pStyle w:val="ekvTabelle"/>
              <w:tabs>
                <w:tab w:val="left" w:pos="1389"/>
              </w:tabs>
              <w:rPr>
                <w:b/>
              </w:rPr>
            </w:pPr>
            <w:r>
              <w:rPr>
                <w:b/>
              </w:rPr>
              <w:t>Funktionen und Analysis</w:t>
            </w:r>
          </w:p>
          <w:p w:rsidR="00976DD3" w:rsidRDefault="00976DD3">
            <w:pPr>
              <w:pStyle w:val="ekvTabelle"/>
            </w:pPr>
          </w:p>
        </w:tc>
        <w:tc>
          <w:tcPr>
            <w:tcW w:w="602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rPr>
                <w:b/>
              </w:rPr>
            </w:pPr>
            <w:r>
              <w:rPr>
                <w:b/>
              </w:rPr>
              <w:t>Problemlösen</w:t>
            </w:r>
          </w:p>
          <w:p w:rsidR="00976DD3" w:rsidRDefault="003760A5">
            <w:pPr>
              <w:pStyle w:val="ekvTabelle"/>
              <w:tabs>
                <w:tab w:val="left" w:pos="1389"/>
              </w:tabs>
            </w:pPr>
            <w:r>
              <w:rPr>
                <w:i/>
              </w:rPr>
              <w:t>Lösen</w:t>
            </w:r>
            <w:r>
              <w:tab/>
            </w:r>
            <w:r>
              <w:t xml:space="preserve">ausgewählte Routineverfahren auch hilfsmittelfrei zur </w:t>
            </w:r>
            <w:r>
              <w:tab/>
              <w:t>Lösung einsetzen,</w:t>
            </w:r>
            <w:r>
              <w:br/>
            </w:r>
            <w:r>
              <w:tab/>
              <w:t>Werkzeuge auswählen, die den Lösungsweg unterstützen</w:t>
            </w:r>
            <w:r>
              <w:br/>
            </w:r>
            <w:r>
              <w:rPr>
                <w:i/>
              </w:rPr>
              <w:t>Reflektieren</w:t>
            </w:r>
            <w:r>
              <w:tab/>
              <w:t>die Plausibilität von Ergebnissen überprüfen</w:t>
            </w:r>
          </w:p>
          <w:p w:rsidR="00976DD3" w:rsidRDefault="003760A5">
            <w:pPr>
              <w:pStyle w:val="ekvTabelle"/>
              <w:tabs>
                <w:tab w:val="left" w:pos="1389"/>
              </w:tabs>
              <w:rPr>
                <w:b/>
              </w:rPr>
            </w:pPr>
            <w:r>
              <w:rPr>
                <w:b/>
              </w:rPr>
              <w:t>Argumentieren</w:t>
            </w:r>
          </w:p>
          <w:p w:rsidR="00976DD3" w:rsidRDefault="003760A5">
            <w:pPr>
              <w:pStyle w:val="ekvTabelle"/>
              <w:tabs>
                <w:tab w:val="left" w:pos="1389"/>
              </w:tabs>
              <w:rPr>
                <w:b/>
              </w:rPr>
            </w:pPr>
            <w:r>
              <w:rPr>
                <w:i/>
              </w:rPr>
              <w:t>Vermuten</w:t>
            </w:r>
            <w:r>
              <w:tab/>
              <w:t xml:space="preserve">Vermutungen aufstellen und beispielgebunden </w:t>
            </w:r>
            <w:r>
              <w:tab/>
            </w:r>
            <w:r>
              <w:t>unterstützen</w:t>
            </w:r>
            <w:r>
              <w:br/>
            </w:r>
            <w:r>
              <w:rPr>
                <w:i/>
              </w:rPr>
              <w:t>Begründen</w:t>
            </w:r>
            <w:r>
              <w:tab/>
              <w:t xml:space="preserve">vorgegeben Argumentationen und mathematische </w:t>
            </w:r>
            <w:r>
              <w:tab/>
              <w:t>Beweise erklären</w:t>
            </w:r>
          </w:p>
          <w:p w:rsidR="00976DD3" w:rsidRDefault="003760A5">
            <w:pPr>
              <w:pStyle w:val="ekvTabelle"/>
              <w:tabs>
                <w:tab w:val="left" w:pos="1389"/>
              </w:tabs>
              <w:rPr>
                <w:b/>
              </w:rPr>
            </w:pPr>
            <w:r>
              <w:rPr>
                <w:b/>
              </w:rPr>
              <w:t>Kommunizieren</w:t>
            </w:r>
          </w:p>
          <w:p w:rsidR="00976DD3" w:rsidRDefault="003760A5">
            <w:pPr>
              <w:pStyle w:val="ekvTabelle"/>
              <w:tabs>
                <w:tab w:val="left" w:pos="1389"/>
              </w:tabs>
            </w:pPr>
            <w:r>
              <w:rPr>
                <w:i/>
              </w:rPr>
              <w:t>Rezipieren</w:t>
            </w:r>
            <w:r>
              <w:tab/>
              <w:t xml:space="preserve">Beobachtungen, bekannte Lösungswege und Verfahren </w:t>
            </w:r>
            <w:r>
              <w:tab/>
              <w:t>beschreiben,</w:t>
            </w:r>
            <w:r>
              <w:br/>
            </w:r>
            <w:r>
              <w:tab/>
              <w:t xml:space="preserve">mathematische Fachbegriffe in theoretischen </w:t>
            </w:r>
            <w:r>
              <w:tab/>
              <w:t>Zusammenhängen erläutern</w:t>
            </w:r>
            <w:r>
              <w:br/>
            </w:r>
            <w:r>
              <w:rPr>
                <w:i/>
              </w:rPr>
              <w:t>Produzieren</w:t>
            </w:r>
            <w:r>
              <w:tab/>
              <w:t xml:space="preserve">eigene Überlegungen formulieren und eigene </w:t>
            </w:r>
            <w:r>
              <w:tab/>
              <w:t>Lösungswege beschreiben</w:t>
            </w:r>
            <w:r>
              <w:br/>
            </w:r>
            <w:r>
              <w:rPr>
                <w:i/>
              </w:rPr>
              <w:t>Diskutieren</w:t>
            </w:r>
            <w:r>
              <w:tab/>
              <w:t xml:space="preserve">zu mathematikhaltigen, auch fehlerbehafteten Aussagen </w:t>
            </w:r>
            <w:r>
              <w:tab/>
              <w:t>und Darstellungen begründet Stellung nehmen,</w:t>
            </w:r>
            <w:r>
              <w:br/>
            </w:r>
            <w:r>
              <w:tab/>
              <w:t xml:space="preserve">ausgearbeitete Lösungen hinsichtlich ihrer </w:t>
            </w:r>
            <w:r>
              <w:tab/>
              <w:t>Verständlichkeit un</w:t>
            </w:r>
            <w:r>
              <w:t>d fachsprachlichen Qualität beurteilen,</w:t>
            </w:r>
            <w:r>
              <w:br/>
            </w:r>
            <w:r>
              <w:tab/>
              <w:t xml:space="preserve">auf der Grundlage fachbezogener Diskussionen </w:t>
            </w:r>
            <w:r>
              <w:tab/>
              <w:t>Entscheidungen herbeiführen</w:t>
            </w:r>
          </w:p>
          <w:p w:rsidR="00976DD3" w:rsidRDefault="003760A5">
            <w:pPr>
              <w:pStyle w:val="ekvTabelle"/>
              <w:tabs>
                <w:tab w:val="left" w:pos="1389"/>
              </w:tabs>
              <w:rPr>
                <w:b/>
              </w:rPr>
            </w:pPr>
            <w:r>
              <w:rPr>
                <w:b/>
              </w:rPr>
              <w:t>Werkzeuge nutzen</w:t>
            </w:r>
          </w:p>
          <w:p w:rsidR="00976DD3" w:rsidRDefault="003760A5">
            <w:pPr>
              <w:pStyle w:val="ekvTabelle"/>
              <w:tabs>
                <w:tab w:val="left" w:pos="1389"/>
              </w:tabs>
            </w:pPr>
            <w:r>
              <w:t>Digitale Werkzeuge (TI-nspire CX) nutzen zum Erkunden und zum</w:t>
            </w:r>
            <w:r>
              <w:br/>
              <w:t>Darstellen von Funktionen (graphisch und als Wertetabelle),</w:t>
            </w:r>
            <w:r>
              <w:br/>
              <w:t>zi</w:t>
            </w:r>
            <w:r>
              <w:t>elgerichteten Variieren der Parameter von Funktionen,</w:t>
            </w:r>
            <w:r>
              <w:br/>
              <w:t xml:space="preserve">Lösen von Gleichungen </w:t>
            </w:r>
          </w:p>
        </w:tc>
      </w:tr>
      <w:tr w:rsidR="00976DD3">
        <w:trPr>
          <w:trHeight w:val="448"/>
        </w:trPr>
        <w:tc>
          <w:tcPr>
            <w:tcW w:w="4356"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 w:val="left" w:pos="1276"/>
              </w:tabs>
              <w:rPr>
                <w:b/>
              </w:rPr>
            </w:pPr>
            <w:r>
              <w:rPr>
                <w:b/>
              </w:rPr>
              <w:t>1</w:t>
            </w:r>
            <w:r>
              <w:tab/>
              <w:t xml:space="preserve">Funktionen </w:t>
            </w:r>
          </w:p>
        </w:tc>
        <w:tc>
          <w:tcPr>
            <w:tcW w:w="4357"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rPr>
                <w:b/>
              </w:rPr>
            </w:pPr>
            <w:r>
              <w:t xml:space="preserve">Grundlegende Eigenschaften von Potenz- und Sinusfunktionen </w:t>
            </w:r>
          </w:p>
        </w:tc>
        <w:tc>
          <w:tcPr>
            <w:tcW w:w="602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669"/>
        </w:trPr>
        <w:tc>
          <w:tcPr>
            <w:tcW w:w="4356"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 w:val="left" w:pos="1276"/>
              </w:tabs>
              <w:rPr>
                <w:b/>
              </w:rPr>
            </w:pPr>
            <w:r>
              <w:rPr>
                <w:b/>
              </w:rPr>
              <w:t>2</w:t>
            </w:r>
            <w:r>
              <w:tab/>
              <w:t>Lineare und quadratische Funktionen</w:t>
            </w:r>
          </w:p>
        </w:tc>
        <w:tc>
          <w:tcPr>
            <w:tcW w:w="4357"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rPr>
                <w:b/>
              </w:rPr>
            </w:pPr>
            <w:r>
              <w:t xml:space="preserve">einfache Transformationen (Streckung, Verschiebung) auf </w:t>
            </w:r>
            <w:r>
              <w:t>Funktionen (quadratische Funktionen) anwenden und die zugehörigen Parameter deuten</w:t>
            </w:r>
          </w:p>
        </w:tc>
        <w:tc>
          <w:tcPr>
            <w:tcW w:w="602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696"/>
        </w:trPr>
        <w:tc>
          <w:tcPr>
            <w:tcW w:w="4356"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 w:val="left" w:pos="1276"/>
              </w:tabs>
              <w:rPr>
                <w:b/>
              </w:rPr>
            </w:pPr>
            <w:r>
              <w:rPr>
                <w:b/>
              </w:rPr>
              <w:t>3</w:t>
            </w:r>
            <w:r>
              <w:tab/>
              <w:t>Potenzfunktionen</w:t>
            </w:r>
            <w:r>
              <w:br/>
            </w:r>
            <w:r>
              <w:br/>
            </w:r>
            <w:r>
              <w:rPr>
                <w:b/>
              </w:rPr>
              <w:t>4</w:t>
            </w:r>
            <w:r>
              <w:tab/>
              <w:t>Ganzrationale Funktionen</w:t>
            </w:r>
          </w:p>
        </w:tc>
        <w:tc>
          <w:tcPr>
            <w:tcW w:w="4357"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rPr>
                <w:b/>
              </w:rPr>
            </w:pPr>
            <w:r>
              <w:t xml:space="preserve">Eigenschaften von Potenzfunktionen mit ganzzahligen Exponenten sowie von quadratischen und kubischen Wurzelfunktionen </w:t>
            </w:r>
            <w:r>
              <w:t>beschreiben</w:t>
            </w:r>
          </w:p>
        </w:tc>
        <w:tc>
          <w:tcPr>
            <w:tcW w:w="602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803"/>
        </w:trPr>
        <w:tc>
          <w:tcPr>
            <w:tcW w:w="4356"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 w:val="left" w:pos="1276"/>
              </w:tabs>
            </w:pPr>
            <w:r>
              <w:rPr>
                <w:b/>
              </w:rPr>
              <w:t>5</w:t>
            </w:r>
            <w:r>
              <w:tab/>
              <w:t>Symmetrie von Funktionsgraphen</w:t>
            </w:r>
          </w:p>
          <w:p w:rsidR="00976DD3" w:rsidRDefault="00976DD3">
            <w:pPr>
              <w:pStyle w:val="ekvTabelle"/>
              <w:tabs>
                <w:tab w:val="left" w:pos="1389"/>
              </w:tabs>
              <w:rPr>
                <w:b/>
              </w:rPr>
            </w:pPr>
          </w:p>
        </w:tc>
        <w:tc>
          <w:tcPr>
            <w:tcW w:w="4357"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rPr>
                <w:b/>
              </w:rPr>
            </w:pPr>
            <w:r>
              <w:t>am Graphen oder Term einer Funktion ablesbare Eigenschaften als Argumente beim Lösen innermathematischer Probleme verwenden</w:t>
            </w:r>
          </w:p>
        </w:tc>
        <w:tc>
          <w:tcPr>
            <w:tcW w:w="602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880"/>
        </w:trPr>
        <w:tc>
          <w:tcPr>
            <w:tcW w:w="4356"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 w:val="left" w:pos="1276"/>
              </w:tabs>
            </w:pPr>
            <w:r>
              <w:rPr>
                <w:b/>
              </w:rPr>
              <w:t>6</w:t>
            </w:r>
            <w:r>
              <w:tab/>
              <w:t>Nullstellen ganzrationaler Funktionen</w:t>
            </w:r>
          </w:p>
          <w:p w:rsidR="00976DD3" w:rsidRDefault="00976DD3">
            <w:pPr>
              <w:pStyle w:val="ekvTabelle"/>
              <w:tabs>
                <w:tab w:val="left" w:pos="1389"/>
              </w:tabs>
              <w:rPr>
                <w:b/>
              </w:rPr>
            </w:pPr>
          </w:p>
        </w:tc>
        <w:tc>
          <w:tcPr>
            <w:tcW w:w="4357"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rPr>
                <w:b/>
              </w:rPr>
            </w:pPr>
            <w:r>
              <w:t xml:space="preserve">Polynomgleichungen, die sich durch </w:t>
            </w:r>
            <w:r>
              <w:t>einfaches Ausklammern oder Substituieren auf lineare oder quadratische Gleichungen zurückführen lassen, ohne Hilfsmittel lösen</w:t>
            </w:r>
          </w:p>
        </w:tc>
        <w:tc>
          <w:tcPr>
            <w:tcW w:w="602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995"/>
        </w:trPr>
        <w:tc>
          <w:tcPr>
            <w:tcW w:w="4356"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rPr>
                <w:b/>
              </w:rPr>
            </w:pPr>
            <w:r>
              <w:rPr>
                <w:b/>
              </w:rPr>
              <w:t xml:space="preserve">7 </w:t>
            </w:r>
            <w:r>
              <w:t>Verschieben und Strecken von Graphen</w:t>
            </w:r>
          </w:p>
        </w:tc>
        <w:tc>
          <w:tcPr>
            <w:tcW w:w="4357"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rPr>
                <w:b/>
              </w:rPr>
            </w:pPr>
            <w:r>
              <w:t xml:space="preserve">einfache Transformationen (Streckung, Verschiebung) auf Funktionen (Sinusfunktion, </w:t>
            </w:r>
            <w:r>
              <w:t>quadratische Funktionen, Potenzfunktionen) anwenden und die zugehörigen Parameter deuten</w:t>
            </w:r>
          </w:p>
        </w:tc>
        <w:tc>
          <w:tcPr>
            <w:tcW w:w="602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1136"/>
        </w:trPr>
        <w:tc>
          <w:tcPr>
            <w:tcW w:w="4356"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 w:val="left" w:pos="1276"/>
              </w:tabs>
            </w:pPr>
            <w:r>
              <w:br/>
            </w:r>
            <w:r>
              <w:br/>
            </w:r>
            <w:del w:id="83" w:author="Unbekannter Autor" w:date="2020-04-03T12:02:00Z">
              <w:r>
                <w:rPr>
                  <w:b/>
                </w:rPr>
                <w:delText>Exkursion (fakultativ)</w:delText>
              </w:r>
              <w:r>
                <w:br/>
                <w:delText xml:space="preserve">Polynomdivision und Linearfaktorzerlegung </w:delText>
              </w:r>
              <w:r>
                <w:commentReference w:id="84"/>
              </w:r>
            </w:del>
          </w:p>
        </w:tc>
        <w:tc>
          <w:tcPr>
            <w:tcW w:w="4357"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c>
          <w:tcPr>
            <w:tcW w:w="602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bl>
    <w:p w:rsidR="00976DD3" w:rsidRDefault="003760A5">
      <w:r>
        <w:br w:type="page"/>
      </w:r>
    </w:p>
    <w:tbl>
      <w:tblPr>
        <w:tblW w:w="14742" w:type="dxa"/>
        <w:tblInd w:w="5" w:type="dxa"/>
        <w:tblCellMar>
          <w:left w:w="5" w:type="dxa"/>
          <w:right w:w="5" w:type="dxa"/>
        </w:tblCellMar>
        <w:tblLook w:val="0000" w:firstRow="0" w:lastRow="0" w:firstColumn="0" w:lastColumn="0" w:noHBand="0" w:noVBand="0"/>
      </w:tblPr>
      <w:tblGrid>
        <w:gridCol w:w="4350"/>
        <w:gridCol w:w="4355"/>
        <w:gridCol w:w="6037"/>
      </w:tblGrid>
      <w:tr w:rsidR="00976DD3">
        <w:trPr>
          <w:trHeight w:val="327"/>
        </w:trPr>
        <w:tc>
          <w:tcPr>
            <w:tcW w:w="4350" w:type="dxa"/>
            <w:tcBorders>
              <w:top w:val="single" w:sz="4" w:space="0" w:color="000000"/>
              <w:left w:val="single" w:sz="4" w:space="0" w:color="000000"/>
              <w:bottom w:val="single" w:sz="4" w:space="0" w:color="000000"/>
              <w:right w:val="single" w:sz="4" w:space="0" w:color="000000"/>
            </w:tcBorders>
            <w:shd w:val="pct15" w:color="auto" w:fill="FFFFFF"/>
          </w:tcPr>
          <w:p w:rsidR="00976DD3" w:rsidRDefault="003760A5">
            <w:pPr>
              <w:pStyle w:val="ekvTabelleKopf"/>
              <w:pageBreakBefore/>
              <w:rPr>
                <w:b w:val="0"/>
              </w:rPr>
            </w:pPr>
            <w:r>
              <w:t>Einführungsphase</w:t>
            </w:r>
          </w:p>
        </w:tc>
        <w:tc>
          <w:tcPr>
            <w:tcW w:w="4355" w:type="dxa"/>
            <w:tcBorders>
              <w:top w:val="single" w:sz="4" w:space="0" w:color="000000"/>
              <w:left w:val="single" w:sz="4" w:space="0" w:color="000000"/>
              <w:bottom w:val="single" w:sz="4" w:space="0" w:color="000000"/>
              <w:right w:val="single" w:sz="4" w:space="0" w:color="000000"/>
            </w:tcBorders>
            <w:shd w:val="pct15" w:color="auto" w:fill="FFFFFF"/>
          </w:tcPr>
          <w:p w:rsidR="00976DD3" w:rsidRDefault="003760A5">
            <w:pPr>
              <w:pStyle w:val="ekvTabelleKopf"/>
              <w:rPr>
                <w:b w:val="0"/>
              </w:rPr>
            </w:pPr>
            <w:r>
              <w:t>Inhaltsbezogene Kompetenzen</w:t>
            </w:r>
          </w:p>
        </w:tc>
        <w:tc>
          <w:tcPr>
            <w:tcW w:w="6037" w:type="dxa"/>
            <w:tcBorders>
              <w:top w:val="single" w:sz="4" w:space="0" w:color="000000"/>
              <w:left w:val="single" w:sz="4" w:space="0" w:color="000000"/>
              <w:bottom w:val="single" w:sz="4" w:space="0" w:color="000000"/>
              <w:right w:val="single" w:sz="4" w:space="0" w:color="000000"/>
            </w:tcBorders>
            <w:shd w:val="pct15" w:color="auto" w:fill="FFFFFF"/>
          </w:tcPr>
          <w:p w:rsidR="00976DD3" w:rsidRDefault="003760A5">
            <w:pPr>
              <w:pStyle w:val="ekvTabelleKopf"/>
              <w:rPr>
                <w:b w:val="0"/>
              </w:rPr>
            </w:pPr>
            <w:r>
              <w:t>prozessbezogene Kompetenzen</w:t>
            </w:r>
          </w:p>
        </w:tc>
      </w:tr>
    </w:tbl>
    <w:p w:rsidR="00976DD3" w:rsidRDefault="00976DD3">
      <w:pPr>
        <w:pStyle w:val="ekvtext"/>
      </w:pPr>
    </w:p>
    <w:tbl>
      <w:tblPr>
        <w:tblW w:w="14742" w:type="dxa"/>
        <w:tblInd w:w="5" w:type="dxa"/>
        <w:tblCellMar>
          <w:left w:w="5" w:type="dxa"/>
          <w:right w:w="5" w:type="dxa"/>
        </w:tblCellMar>
        <w:tblLook w:val="0000" w:firstRow="0" w:lastRow="0" w:firstColumn="0" w:lastColumn="0" w:noHBand="0" w:noVBand="0"/>
      </w:tblPr>
      <w:tblGrid>
        <w:gridCol w:w="4344"/>
        <w:gridCol w:w="4349"/>
        <w:gridCol w:w="6049"/>
      </w:tblGrid>
      <w:tr w:rsidR="00976DD3">
        <w:trPr>
          <w:trHeight w:val="935"/>
        </w:trPr>
        <w:tc>
          <w:tcPr>
            <w:tcW w:w="4344" w:type="dxa"/>
            <w:tcBorders>
              <w:top w:val="single" w:sz="4" w:space="0" w:color="000000"/>
              <w:left w:val="single" w:sz="4" w:space="0" w:color="000000"/>
              <w:bottom w:val="single" w:sz="4" w:space="0" w:color="000000"/>
              <w:right w:val="single" w:sz="4" w:space="0" w:color="000000"/>
            </w:tcBorders>
            <w:shd w:val="clear" w:color="auto" w:fill="F2F2F2"/>
          </w:tcPr>
          <w:p w:rsidR="00976DD3" w:rsidRDefault="003760A5">
            <w:pPr>
              <w:pStyle w:val="ekvTabelle"/>
              <w:tabs>
                <w:tab w:val="left" w:pos="284"/>
              </w:tabs>
            </w:pPr>
            <w:r>
              <w:rPr>
                <w:b/>
              </w:rPr>
              <w:t xml:space="preserve">Kapitel II </w:t>
            </w:r>
            <w:r>
              <w:rPr>
                <w:b/>
              </w:rPr>
              <w:t>Abhängigkeiten und Änderungen - Ableitung</w:t>
            </w:r>
          </w:p>
        </w:tc>
        <w:tc>
          <w:tcPr>
            <w:tcW w:w="4349" w:type="dxa"/>
            <w:tcBorders>
              <w:top w:val="single" w:sz="4" w:space="0" w:color="000000"/>
              <w:left w:val="single" w:sz="4" w:space="0" w:color="000000"/>
              <w:bottom w:val="single" w:sz="4" w:space="0" w:color="000000"/>
              <w:right w:val="single" w:sz="4" w:space="0" w:color="000000"/>
            </w:tcBorders>
            <w:shd w:val="clear" w:color="auto" w:fill="F2F2F2"/>
          </w:tcPr>
          <w:p w:rsidR="00976DD3" w:rsidRDefault="003760A5">
            <w:pPr>
              <w:pStyle w:val="ekvTabelle"/>
              <w:tabs>
                <w:tab w:val="left" w:pos="1389"/>
              </w:tabs>
              <w:rPr>
                <w:b/>
              </w:rPr>
            </w:pPr>
            <w:r>
              <w:rPr>
                <w:b/>
              </w:rPr>
              <w:t>Funktionen und Analysis</w:t>
            </w:r>
          </w:p>
          <w:p w:rsidR="00976DD3" w:rsidRDefault="003760A5">
            <w:pPr>
              <w:pStyle w:val="ekvTabelle"/>
            </w:pPr>
            <w:r>
              <w:t>Grundverständnis des Ableitungsbegriffs</w:t>
            </w:r>
            <w:r>
              <w:br/>
              <w:t>Differentialrechnung ganzrationaler Funktionen</w:t>
            </w:r>
          </w:p>
        </w:tc>
        <w:tc>
          <w:tcPr>
            <w:tcW w:w="604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rPr>
                <w:b/>
              </w:rPr>
            </w:pPr>
            <w:r>
              <w:rPr>
                <w:b/>
              </w:rPr>
              <w:t>Modellieren</w:t>
            </w:r>
          </w:p>
          <w:p w:rsidR="00976DD3" w:rsidRDefault="003760A5">
            <w:pPr>
              <w:pStyle w:val="ekvTabelle"/>
              <w:tabs>
                <w:tab w:val="left" w:pos="1389"/>
              </w:tabs>
            </w:pPr>
            <w:r>
              <w:rPr>
                <w:i/>
              </w:rPr>
              <w:t>Mathematisieren</w:t>
            </w:r>
            <w:r>
              <w:tab/>
              <w:t>Sachsituationen in mathematische Modelle übersetzen,</w:t>
            </w:r>
            <w:r>
              <w:br/>
            </w:r>
            <w:r>
              <w:tab/>
            </w:r>
            <w:r>
              <w:t xml:space="preserve">mithilfe math. Kenntnisse und Fertigkeiten eine Lösung </w:t>
            </w:r>
            <w:r>
              <w:tab/>
              <w:t>innerhalb des math. Modells erarbeiten</w:t>
            </w:r>
            <w:r>
              <w:br/>
            </w:r>
            <w:r>
              <w:rPr>
                <w:i/>
              </w:rPr>
              <w:t>Reflektieren</w:t>
            </w:r>
            <w:r>
              <w:tab/>
              <w:t>die Plausibilität von Ergebnissen überprüfen</w:t>
            </w:r>
            <w:r>
              <w:br/>
            </w:r>
            <w:r>
              <w:rPr>
                <w:i/>
              </w:rPr>
              <w:t>Validieren</w:t>
            </w:r>
            <w:r>
              <w:tab/>
              <w:t xml:space="preserve">die erarbeitete Lösung wieder auf die Sachsituation </w:t>
            </w:r>
            <w:r>
              <w:tab/>
              <w:t>beziehen,</w:t>
            </w:r>
            <w:r>
              <w:br/>
            </w:r>
            <w:r>
              <w:tab/>
              <w:t>die Angemessenheit aufgestel</w:t>
            </w:r>
            <w:r>
              <w:t xml:space="preserve">lter Modelle für die </w:t>
            </w:r>
            <w:r>
              <w:tab/>
              <w:t>Fragestellung reflektieren</w:t>
            </w:r>
          </w:p>
          <w:p w:rsidR="00976DD3" w:rsidRDefault="003760A5">
            <w:pPr>
              <w:pStyle w:val="ekvTabelle"/>
              <w:tabs>
                <w:tab w:val="left" w:pos="1389"/>
              </w:tabs>
              <w:rPr>
                <w:b/>
              </w:rPr>
            </w:pPr>
            <w:r>
              <w:rPr>
                <w:b/>
              </w:rPr>
              <w:t>Problemlösen</w:t>
            </w:r>
          </w:p>
          <w:p w:rsidR="00976DD3" w:rsidRDefault="003760A5">
            <w:pPr>
              <w:pStyle w:val="ekvTabelle"/>
              <w:tabs>
                <w:tab w:val="left" w:pos="1389"/>
              </w:tabs>
            </w:pPr>
            <w:r>
              <w:rPr>
                <w:i/>
              </w:rPr>
              <w:t>Erkunden</w:t>
            </w:r>
            <w:r>
              <w:rPr>
                <w:i/>
              </w:rPr>
              <w:tab/>
            </w:r>
            <w:r>
              <w:t>Muster und Beziehungen erkennen</w:t>
            </w:r>
            <w:r>
              <w:br/>
            </w:r>
            <w:r>
              <w:rPr>
                <w:i/>
              </w:rPr>
              <w:t>Lösen</w:t>
            </w:r>
            <w:r>
              <w:tab/>
              <w:t>heuristische Strategien und Prinzipien nutzen,</w:t>
            </w:r>
            <w:r>
              <w:br/>
            </w:r>
            <w:r>
              <w:tab/>
              <w:t xml:space="preserve">geeignete Begriffe, Zusammenhänge und Verfahren zur </w:t>
            </w:r>
            <w:r>
              <w:tab/>
              <w:t>Problemlösung auswählen</w:t>
            </w:r>
            <w:r>
              <w:br/>
            </w:r>
            <w:r>
              <w:rPr>
                <w:i/>
              </w:rPr>
              <w:t>Reflektieren</w:t>
            </w:r>
            <w:r>
              <w:tab/>
              <w:t>die Plaus</w:t>
            </w:r>
            <w:r>
              <w:t>ibilität von Ergebnissen überprüfen</w:t>
            </w:r>
          </w:p>
          <w:p w:rsidR="00976DD3" w:rsidRDefault="003760A5">
            <w:pPr>
              <w:pStyle w:val="ekvTabelle"/>
              <w:tabs>
                <w:tab w:val="left" w:pos="1389"/>
              </w:tabs>
              <w:rPr>
                <w:b/>
              </w:rPr>
            </w:pPr>
            <w:r>
              <w:rPr>
                <w:b/>
              </w:rPr>
              <w:t>Argumentieren</w:t>
            </w:r>
          </w:p>
          <w:p w:rsidR="00976DD3" w:rsidRDefault="003760A5">
            <w:pPr>
              <w:pStyle w:val="ekvTabelle"/>
              <w:tabs>
                <w:tab w:val="left" w:pos="1389"/>
              </w:tabs>
            </w:pPr>
            <w:r>
              <w:rPr>
                <w:i/>
              </w:rPr>
              <w:t>Vermuten</w:t>
            </w:r>
            <w:r>
              <w:tab/>
              <w:t xml:space="preserve">Vermutungen aufstellen </w:t>
            </w:r>
            <w:r>
              <w:br/>
            </w:r>
            <w:r>
              <w:rPr>
                <w:i/>
              </w:rPr>
              <w:t>Beurteilen</w:t>
            </w:r>
            <w:r>
              <w:tab/>
              <w:t>Ergebnisse, Begriffe und Regeln auf  Verallgemeinerbarkeit überprüfen</w:t>
            </w:r>
          </w:p>
          <w:p w:rsidR="00976DD3" w:rsidRDefault="003760A5">
            <w:pPr>
              <w:pStyle w:val="ekvTabelle"/>
              <w:tabs>
                <w:tab w:val="left" w:pos="1389"/>
              </w:tabs>
              <w:rPr>
                <w:b/>
              </w:rPr>
            </w:pPr>
            <w:r>
              <w:rPr>
                <w:b/>
              </w:rPr>
              <w:t>Kommunizieren</w:t>
            </w:r>
          </w:p>
          <w:p w:rsidR="00976DD3" w:rsidRDefault="003760A5">
            <w:pPr>
              <w:pStyle w:val="ekvTabelle"/>
              <w:tabs>
                <w:tab w:val="left" w:pos="1389"/>
              </w:tabs>
            </w:pPr>
            <w:r>
              <w:rPr>
                <w:i/>
              </w:rPr>
              <w:t>Rezipieren</w:t>
            </w:r>
            <w:r>
              <w:tab/>
              <w:t xml:space="preserve">Beobachtungen, bekannte Lösungswege und Verfahren </w:t>
            </w:r>
            <w:r>
              <w:tab/>
              <w:t>beschreiben,</w:t>
            </w:r>
            <w:r>
              <w:br/>
            </w:r>
            <w:r>
              <w:rPr>
                <w:i/>
              </w:rPr>
              <w:t>Pro</w:t>
            </w:r>
            <w:r>
              <w:rPr>
                <w:i/>
              </w:rPr>
              <w:t>duzieren</w:t>
            </w:r>
            <w:r>
              <w:tab/>
              <w:t xml:space="preserve">die Fachsprache und fachspezifische Notation in </w:t>
            </w:r>
            <w:r>
              <w:tab/>
              <w:t>angemessenem Umfang verwenden,</w:t>
            </w:r>
            <w:r>
              <w:br/>
            </w:r>
            <w:r>
              <w:tab/>
              <w:t xml:space="preserve">flexibel zwischen mathematischen Darstellungsformen </w:t>
            </w:r>
            <w:r>
              <w:tab/>
              <w:t>wechseln</w:t>
            </w:r>
            <w:r>
              <w:br/>
            </w:r>
            <w:r>
              <w:rPr>
                <w:i/>
              </w:rPr>
              <w:t>Diskutieren</w:t>
            </w:r>
            <w:r>
              <w:tab/>
              <w:t xml:space="preserve">zu mathematikhaltigen, auch fehlerbehafteten Aussagen </w:t>
            </w:r>
            <w:r>
              <w:tab/>
              <w:t xml:space="preserve">und Darstellungen begründet Stellung </w:t>
            </w:r>
            <w:r>
              <w:t>nehmen</w:t>
            </w:r>
          </w:p>
          <w:p w:rsidR="00976DD3" w:rsidRDefault="00976DD3">
            <w:pPr>
              <w:pStyle w:val="ekvTabelle"/>
              <w:tabs>
                <w:tab w:val="left" w:pos="1389"/>
              </w:tabs>
              <w:rPr>
                <w:b/>
              </w:rPr>
            </w:pPr>
          </w:p>
          <w:p w:rsidR="00976DD3" w:rsidRDefault="003760A5">
            <w:pPr>
              <w:pStyle w:val="ekvTabelle"/>
              <w:tabs>
                <w:tab w:val="left" w:pos="1389"/>
              </w:tabs>
              <w:rPr>
                <w:b/>
              </w:rPr>
            </w:pPr>
            <w:r>
              <w:rPr>
                <w:b/>
              </w:rPr>
              <w:t>Werkzeuge nutzen</w:t>
            </w:r>
          </w:p>
          <w:p w:rsidR="00976DD3" w:rsidRDefault="003760A5">
            <w:pPr>
              <w:pStyle w:val="ekvTabelle"/>
              <w:tabs>
                <w:tab w:val="left" w:pos="1389"/>
              </w:tabs>
            </w:pPr>
            <w:r>
              <w:t>Digitale Werkzeuge (TI-nspire CAX) nutzen zum Erkunden und Berechnen und zum Darstellen von Funktionen (graphisch und als Wertetabelle),</w:t>
            </w:r>
            <w:r>
              <w:br/>
              <w:t>zielgerichteten Variieren von Parametern,</w:t>
            </w:r>
            <w:r>
              <w:br/>
              <w:t>grafischen Messen von Steigungen,</w:t>
            </w:r>
            <w:r>
              <w:br/>
              <w:t>Berechnen der Able</w:t>
            </w:r>
            <w:r>
              <w:t>itung einer Funktion an einer Stelle</w:t>
            </w:r>
          </w:p>
        </w:tc>
      </w:tr>
      <w:tr w:rsidR="00976DD3">
        <w:trPr>
          <w:trHeight w:val="733"/>
        </w:trPr>
        <w:tc>
          <w:tcPr>
            <w:tcW w:w="434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s>
              <w:rPr>
                <w:b/>
              </w:rPr>
            </w:pPr>
            <w:r>
              <w:rPr>
                <w:b/>
              </w:rPr>
              <w:t>1</w:t>
            </w:r>
            <w:r>
              <w:tab/>
              <w:t>Mittlere Änderungsrate - Differenzenquotient</w:t>
            </w:r>
          </w:p>
        </w:tc>
        <w:tc>
          <w:tcPr>
            <w:tcW w:w="434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rPr>
                <w:b/>
              </w:rPr>
            </w:pPr>
            <w:r>
              <w:t>durchschnittliche Änderungsraten berechnen und im Kontext interpretieren</w:t>
            </w:r>
          </w:p>
        </w:tc>
        <w:tc>
          <w:tcPr>
            <w:tcW w:w="604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733"/>
        </w:trPr>
        <w:tc>
          <w:tcPr>
            <w:tcW w:w="434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s>
              <w:rPr>
                <w:b/>
              </w:rPr>
            </w:pPr>
            <w:r>
              <w:rPr>
                <w:b/>
              </w:rPr>
              <w:t>2</w:t>
            </w:r>
            <w:r>
              <w:tab/>
              <w:t xml:space="preserve">Momentane Änderungsrate </w:t>
            </w:r>
            <w:r>
              <w:br/>
            </w:r>
            <w:r>
              <w:br/>
            </w:r>
          </w:p>
        </w:tc>
        <w:tc>
          <w:tcPr>
            <w:tcW w:w="434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ind w:left="141"/>
            </w:pPr>
            <w:r>
              <w:t xml:space="preserve">lokale Änderungsraten berechnen und im Kontext interpretieren, </w:t>
            </w:r>
            <w:r>
              <w:br/>
              <w:t>auf</w:t>
            </w:r>
            <w:r>
              <w:t xml:space="preserve"> der Grundlage eines propädeutischen Grenzwertbegriffs an Beispielen den Übergang von der durchschnittlichen zur lokalen Änderungsrate qualitativ erläutern,</w:t>
            </w:r>
            <w:r>
              <w:br/>
              <w:t>die Tangente als Grenzlage einer Folge von Sekanten deuten,</w:t>
            </w:r>
            <w:r>
              <w:br/>
              <w:t>die Ableitung an einer Stelle als lokal</w:t>
            </w:r>
            <w:r>
              <w:t>e Änderungsrate/Tangentensteigung deuten</w:t>
            </w:r>
          </w:p>
          <w:p w:rsidR="00976DD3" w:rsidRDefault="00976DD3">
            <w:pPr>
              <w:pStyle w:val="ekvTabelle"/>
              <w:tabs>
                <w:tab w:val="left" w:pos="1389"/>
              </w:tabs>
              <w:rPr>
                <w:b/>
              </w:rPr>
            </w:pPr>
          </w:p>
        </w:tc>
        <w:tc>
          <w:tcPr>
            <w:tcW w:w="604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733"/>
        </w:trPr>
        <w:tc>
          <w:tcPr>
            <w:tcW w:w="434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s>
              <w:rPr>
                <w:b/>
              </w:rPr>
            </w:pPr>
            <w:r>
              <w:rPr>
                <w:b/>
              </w:rPr>
              <w:t>3</w:t>
            </w:r>
            <w:r>
              <w:tab/>
              <w:t>Die Ableitung an einer bestimmten Stelle berechnen</w:t>
            </w:r>
          </w:p>
        </w:tc>
        <w:tc>
          <w:tcPr>
            <w:tcW w:w="434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ind w:left="141"/>
              <w:rPr>
                <w:b/>
              </w:rPr>
            </w:pPr>
            <w:r>
              <w:t>die Ableitung an einer Stelle als lokale Änderungsrate/Tangentensteigung deuten</w:t>
            </w:r>
          </w:p>
        </w:tc>
        <w:tc>
          <w:tcPr>
            <w:tcW w:w="604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733"/>
        </w:trPr>
        <w:tc>
          <w:tcPr>
            <w:tcW w:w="434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ind w:left="141"/>
            </w:pPr>
            <w:r>
              <w:rPr>
                <w:b/>
              </w:rPr>
              <w:t>4</w:t>
            </w:r>
            <w:r>
              <w:t xml:space="preserve"> Die Ableitungsfunktion</w:t>
            </w:r>
          </w:p>
          <w:p w:rsidR="00976DD3" w:rsidRDefault="00976DD3">
            <w:pPr>
              <w:pStyle w:val="ekvTabelle"/>
              <w:tabs>
                <w:tab w:val="left" w:pos="284"/>
              </w:tabs>
              <w:rPr>
                <w:b/>
              </w:rPr>
            </w:pPr>
          </w:p>
        </w:tc>
        <w:tc>
          <w:tcPr>
            <w:tcW w:w="434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ind w:left="141"/>
              <w:rPr>
                <w:b/>
              </w:rPr>
            </w:pPr>
            <w:r>
              <w:t xml:space="preserve">Änderungsraten funktional beschreiben und </w:t>
            </w:r>
            <w:r>
              <w:t>interpretieren (Ableitungsfunktion),</w:t>
            </w:r>
            <w:r>
              <w:br/>
              <w:t>Funktionen graphisch ableiten</w:t>
            </w:r>
          </w:p>
        </w:tc>
        <w:tc>
          <w:tcPr>
            <w:tcW w:w="604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733"/>
        </w:trPr>
        <w:tc>
          <w:tcPr>
            <w:tcW w:w="434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ind w:left="141"/>
            </w:pPr>
            <w:r>
              <w:rPr>
                <w:b/>
              </w:rPr>
              <w:t>5</w:t>
            </w:r>
            <w:r>
              <w:t xml:space="preserve"> Ableitungsregeln</w:t>
            </w:r>
          </w:p>
          <w:p w:rsidR="00976DD3" w:rsidRDefault="00976DD3">
            <w:pPr>
              <w:pStyle w:val="ekvTabelle"/>
              <w:tabs>
                <w:tab w:val="left" w:pos="284"/>
              </w:tabs>
              <w:spacing w:before="0" w:after="0" w:line="240" w:lineRule="auto"/>
            </w:pPr>
          </w:p>
          <w:p w:rsidR="00976DD3" w:rsidRDefault="003760A5">
            <w:pPr>
              <w:pStyle w:val="ekvTabelle"/>
              <w:tabs>
                <w:tab w:val="left" w:pos="284"/>
              </w:tabs>
              <w:spacing w:before="0" w:after="0" w:line="240" w:lineRule="auto"/>
            </w:pPr>
            <w:r>
              <w:rPr>
                <w:b/>
              </w:rPr>
              <w:t>6</w:t>
            </w:r>
            <w:r>
              <w:t xml:space="preserve"> Tangente</w:t>
            </w:r>
          </w:p>
          <w:p w:rsidR="00976DD3" w:rsidRDefault="00976DD3">
            <w:pPr>
              <w:pStyle w:val="ekvTabelle"/>
              <w:tabs>
                <w:tab w:val="left" w:pos="284"/>
              </w:tabs>
              <w:spacing w:before="0" w:after="0" w:line="240" w:lineRule="auto"/>
            </w:pPr>
          </w:p>
          <w:p w:rsidR="00976DD3" w:rsidRDefault="00976DD3">
            <w:pPr>
              <w:pStyle w:val="ekvTabelle"/>
              <w:tabs>
                <w:tab w:val="left" w:pos="284"/>
              </w:tabs>
              <w:rPr>
                <w:b/>
              </w:rPr>
            </w:pPr>
          </w:p>
        </w:tc>
        <w:tc>
          <w:tcPr>
            <w:tcW w:w="434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ind w:left="141"/>
            </w:pPr>
            <w:r>
              <w:t>die Ableitungsregel für Potenzfunktionen mit natürlichem Exponenten nutzen,</w:t>
            </w:r>
            <w:r>
              <w:br/>
              <w:t>die Summen- und Faktorregel auf ganzrationale Funktionen anwenden</w:t>
            </w:r>
          </w:p>
          <w:p w:rsidR="00976DD3" w:rsidRDefault="00976DD3">
            <w:pPr>
              <w:pStyle w:val="ekvTabelle"/>
              <w:tabs>
                <w:tab w:val="left" w:pos="1389"/>
              </w:tabs>
              <w:rPr>
                <w:b/>
              </w:rPr>
            </w:pPr>
          </w:p>
        </w:tc>
        <w:tc>
          <w:tcPr>
            <w:tcW w:w="604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428"/>
        </w:trPr>
        <w:tc>
          <w:tcPr>
            <w:tcW w:w="434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s>
              <w:rPr>
                <w:spacing w:val="-2"/>
              </w:rPr>
            </w:pPr>
            <w:r>
              <w:rPr>
                <w:b/>
              </w:rPr>
              <w:t>7</w:t>
            </w:r>
            <w:r>
              <w:t xml:space="preserve"> Ableitung der Sinusfunktion</w:t>
            </w:r>
            <w:r>
              <w:br/>
            </w:r>
            <w:r>
              <w:br/>
            </w:r>
          </w:p>
          <w:p w:rsidR="00976DD3" w:rsidRDefault="00976DD3">
            <w:pPr>
              <w:pStyle w:val="ekvTabelle"/>
              <w:tabs>
                <w:tab w:val="left" w:pos="284"/>
              </w:tabs>
              <w:rPr>
                <w:b/>
              </w:rPr>
            </w:pPr>
          </w:p>
        </w:tc>
        <w:tc>
          <w:tcPr>
            <w:tcW w:w="434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ind w:left="141"/>
            </w:pPr>
            <w:r>
              <w:t>die Kosinusfunktion als Ableitung der Sinusfunktion nennen</w:t>
            </w:r>
          </w:p>
          <w:p w:rsidR="00976DD3" w:rsidRDefault="00976DD3">
            <w:pPr>
              <w:pStyle w:val="ekvTabelle"/>
              <w:tabs>
                <w:tab w:val="left" w:pos="1389"/>
              </w:tabs>
              <w:rPr>
                <w:b/>
              </w:rPr>
            </w:pPr>
          </w:p>
        </w:tc>
        <w:tc>
          <w:tcPr>
            <w:tcW w:w="604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bl>
    <w:p w:rsidR="00976DD3" w:rsidRDefault="003760A5">
      <w:pPr>
        <w:pStyle w:val="ekvtext"/>
      </w:pPr>
      <w:r>
        <w:br w:type="page"/>
      </w:r>
    </w:p>
    <w:tbl>
      <w:tblPr>
        <w:tblW w:w="14742" w:type="dxa"/>
        <w:tblInd w:w="5" w:type="dxa"/>
        <w:tblCellMar>
          <w:left w:w="5" w:type="dxa"/>
          <w:right w:w="5" w:type="dxa"/>
        </w:tblCellMar>
        <w:tblLook w:val="0000" w:firstRow="0" w:lastRow="0" w:firstColumn="0" w:lastColumn="0" w:noHBand="0" w:noVBand="0"/>
      </w:tblPr>
      <w:tblGrid>
        <w:gridCol w:w="4356"/>
        <w:gridCol w:w="4357"/>
        <w:gridCol w:w="6029"/>
      </w:tblGrid>
      <w:tr w:rsidR="00976DD3">
        <w:trPr>
          <w:trHeight w:val="327"/>
        </w:trPr>
        <w:tc>
          <w:tcPr>
            <w:tcW w:w="4356" w:type="dxa"/>
            <w:tcBorders>
              <w:top w:val="single" w:sz="4" w:space="0" w:color="000000"/>
              <w:left w:val="single" w:sz="4" w:space="0" w:color="000000"/>
              <w:bottom w:val="single" w:sz="4" w:space="0" w:color="000000"/>
              <w:right w:val="single" w:sz="4" w:space="0" w:color="000000"/>
            </w:tcBorders>
            <w:shd w:val="pct15" w:color="auto" w:fill="FFFFFF"/>
          </w:tcPr>
          <w:p w:rsidR="00976DD3" w:rsidRDefault="003760A5">
            <w:pPr>
              <w:pStyle w:val="ekvTabelleKopf"/>
              <w:pageBreakBefore/>
              <w:rPr>
                <w:b w:val="0"/>
              </w:rPr>
            </w:pPr>
            <w:r>
              <w:t>Einführungsphase</w:t>
            </w:r>
          </w:p>
        </w:tc>
        <w:tc>
          <w:tcPr>
            <w:tcW w:w="4357" w:type="dxa"/>
            <w:tcBorders>
              <w:top w:val="single" w:sz="4" w:space="0" w:color="000000"/>
              <w:left w:val="single" w:sz="4" w:space="0" w:color="000000"/>
              <w:bottom w:val="single" w:sz="4" w:space="0" w:color="000000"/>
              <w:right w:val="single" w:sz="4" w:space="0" w:color="000000"/>
            </w:tcBorders>
            <w:shd w:val="pct15" w:color="auto" w:fill="FFFFFF"/>
          </w:tcPr>
          <w:p w:rsidR="00976DD3" w:rsidRDefault="003760A5">
            <w:pPr>
              <w:pStyle w:val="ekvTabelleKopf"/>
              <w:rPr>
                <w:b w:val="0"/>
              </w:rPr>
            </w:pPr>
            <w:r>
              <w:t>Inhaltsbezogene Kompetenzen</w:t>
            </w:r>
          </w:p>
        </w:tc>
        <w:tc>
          <w:tcPr>
            <w:tcW w:w="6029" w:type="dxa"/>
            <w:tcBorders>
              <w:top w:val="single" w:sz="4" w:space="0" w:color="000000"/>
              <w:left w:val="single" w:sz="4" w:space="0" w:color="000000"/>
              <w:bottom w:val="single" w:sz="4" w:space="0" w:color="000000"/>
              <w:right w:val="single" w:sz="4" w:space="0" w:color="000000"/>
            </w:tcBorders>
            <w:shd w:val="pct15" w:color="auto" w:fill="FFFFFF"/>
          </w:tcPr>
          <w:p w:rsidR="00976DD3" w:rsidRDefault="003760A5">
            <w:pPr>
              <w:pStyle w:val="ekvTabelleKopf"/>
              <w:rPr>
                <w:b w:val="0"/>
              </w:rPr>
            </w:pPr>
            <w:r>
              <w:t>prozessbezogene Kompetenzen</w:t>
            </w:r>
          </w:p>
        </w:tc>
      </w:tr>
    </w:tbl>
    <w:p w:rsidR="00976DD3" w:rsidRDefault="00976DD3">
      <w:pPr>
        <w:pStyle w:val="ekvtext"/>
      </w:pPr>
    </w:p>
    <w:tbl>
      <w:tblPr>
        <w:tblW w:w="14742" w:type="dxa"/>
        <w:tblInd w:w="5" w:type="dxa"/>
        <w:tblCellMar>
          <w:left w:w="5" w:type="dxa"/>
          <w:right w:w="5" w:type="dxa"/>
        </w:tblCellMar>
        <w:tblLook w:val="0000" w:firstRow="0" w:lastRow="0" w:firstColumn="0" w:lastColumn="0" w:noHBand="0" w:noVBand="0"/>
      </w:tblPr>
      <w:tblGrid>
        <w:gridCol w:w="4356"/>
        <w:gridCol w:w="4357"/>
        <w:gridCol w:w="6029"/>
      </w:tblGrid>
      <w:tr w:rsidR="00976DD3">
        <w:trPr>
          <w:trHeight w:val="1023"/>
        </w:trPr>
        <w:tc>
          <w:tcPr>
            <w:tcW w:w="4356" w:type="dxa"/>
            <w:tcBorders>
              <w:top w:val="single" w:sz="4" w:space="0" w:color="000000"/>
              <w:left w:val="single" w:sz="4" w:space="0" w:color="000000"/>
              <w:bottom w:val="single" w:sz="4" w:space="0" w:color="000000"/>
              <w:right w:val="single" w:sz="4" w:space="0" w:color="000000"/>
            </w:tcBorders>
            <w:shd w:val="clear" w:color="auto" w:fill="F2F2F2"/>
          </w:tcPr>
          <w:p w:rsidR="00976DD3" w:rsidRDefault="003760A5">
            <w:pPr>
              <w:pStyle w:val="ekvTabelle"/>
              <w:tabs>
                <w:tab w:val="left" w:pos="284"/>
                <w:tab w:val="left" w:pos="992"/>
              </w:tabs>
              <w:rPr>
                <w:b/>
              </w:rPr>
            </w:pPr>
            <w:r>
              <w:rPr>
                <w:b/>
              </w:rPr>
              <w:t>Kapitel III Eigenschaften von Funktionen</w:t>
            </w:r>
          </w:p>
        </w:tc>
        <w:tc>
          <w:tcPr>
            <w:tcW w:w="4357" w:type="dxa"/>
            <w:tcBorders>
              <w:top w:val="single" w:sz="4" w:space="0" w:color="000000"/>
              <w:left w:val="single" w:sz="4" w:space="0" w:color="000000"/>
              <w:bottom w:val="single" w:sz="4" w:space="0" w:color="000000"/>
              <w:right w:val="single" w:sz="4" w:space="0" w:color="000000"/>
            </w:tcBorders>
            <w:shd w:val="clear" w:color="auto" w:fill="F2F2F2"/>
          </w:tcPr>
          <w:p w:rsidR="00976DD3" w:rsidRDefault="003760A5">
            <w:pPr>
              <w:pStyle w:val="ekvTabelle"/>
              <w:tabs>
                <w:tab w:val="left" w:pos="1389"/>
              </w:tabs>
              <w:rPr>
                <w:b/>
              </w:rPr>
            </w:pPr>
            <w:r>
              <w:rPr>
                <w:b/>
              </w:rPr>
              <w:t>Funktionen und Analysis</w:t>
            </w:r>
          </w:p>
          <w:p w:rsidR="00976DD3" w:rsidRDefault="003760A5">
            <w:pPr>
              <w:pStyle w:val="ekvTabelle"/>
              <w:tabs>
                <w:tab w:val="left" w:pos="1389"/>
              </w:tabs>
            </w:pPr>
            <w:r>
              <w:t xml:space="preserve">Grundlegende </w:t>
            </w:r>
            <w:r>
              <w:t>Eigenschaften von Potenzfunktionen</w:t>
            </w:r>
            <w:r>
              <w:br/>
              <w:t>Differentialrechnung ganzrationaler Funktionen</w:t>
            </w:r>
          </w:p>
        </w:tc>
        <w:tc>
          <w:tcPr>
            <w:tcW w:w="602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rPr>
                <w:b/>
              </w:rPr>
            </w:pPr>
            <w:r>
              <w:rPr>
                <w:b/>
              </w:rPr>
              <w:t>Modellieren</w:t>
            </w:r>
          </w:p>
          <w:p w:rsidR="00976DD3" w:rsidRDefault="003760A5">
            <w:pPr>
              <w:pStyle w:val="ekvTabelle"/>
              <w:tabs>
                <w:tab w:val="left" w:pos="1389"/>
              </w:tabs>
            </w:pPr>
            <w:r>
              <w:rPr>
                <w:i/>
              </w:rPr>
              <w:t>Strukturieren</w:t>
            </w:r>
            <w:r>
              <w:rPr>
                <w:i/>
              </w:rPr>
              <w:tab/>
            </w:r>
            <w:r>
              <w:t xml:space="preserve">Sachsituationen mit Blick auf eine konkrete Fragestellung </w:t>
            </w:r>
            <w:r>
              <w:tab/>
              <w:t>erfassen</w:t>
            </w:r>
            <w:r>
              <w:br/>
            </w:r>
            <w:r>
              <w:rPr>
                <w:i/>
              </w:rPr>
              <w:t>Mathematisieren</w:t>
            </w:r>
            <w:r>
              <w:tab/>
              <w:t>Sachsituationen in mathematische Modelle übersetzen,</w:t>
            </w:r>
            <w:r>
              <w:br/>
            </w:r>
            <w:r>
              <w:tab/>
              <w:t>mithilfe m</w:t>
            </w:r>
            <w:r>
              <w:t xml:space="preserve">ath. Kenntnisse und Fertigkeiten eine Lösung </w:t>
            </w:r>
            <w:r>
              <w:tab/>
              <w:t>innerhalb des math. Modells erarbeiten</w:t>
            </w:r>
            <w:r>
              <w:br/>
            </w:r>
            <w:r>
              <w:rPr>
                <w:i/>
              </w:rPr>
              <w:t>Validieren</w:t>
            </w:r>
            <w:r>
              <w:tab/>
              <w:t xml:space="preserve">die erarbeitete Lösung wieder auf die Sachsituation </w:t>
            </w:r>
            <w:r>
              <w:tab/>
              <w:t>beziehen</w:t>
            </w:r>
          </w:p>
          <w:p w:rsidR="00976DD3" w:rsidRDefault="003760A5">
            <w:pPr>
              <w:pStyle w:val="ekvTabelle"/>
              <w:tabs>
                <w:tab w:val="left" w:pos="1389"/>
              </w:tabs>
              <w:rPr>
                <w:b/>
              </w:rPr>
            </w:pPr>
            <w:r>
              <w:rPr>
                <w:b/>
              </w:rPr>
              <w:t>Problemlösen</w:t>
            </w:r>
          </w:p>
          <w:p w:rsidR="00976DD3" w:rsidRDefault="003760A5">
            <w:pPr>
              <w:pStyle w:val="ekvTabelle"/>
              <w:tabs>
                <w:tab w:val="left" w:pos="1389"/>
              </w:tabs>
            </w:pPr>
            <w:r>
              <w:rPr>
                <w:i/>
              </w:rPr>
              <w:t>Erkunden</w:t>
            </w:r>
            <w:r>
              <w:rPr>
                <w:i/>
              </w:rPr>
              <w:tab/>
            </w:r>
            <w:r>
              <w:t>Muster und Beziehungen erkennen</w:t>
            </w:r>
            <w:r>
              <w:br/>
            </w:r>
            <w:r>
              <w:rPr>
                <w:i/>
              </w:rPr>
              <w:t>Lösen</w:t>
            </w:r>
            <w:r>
              <w:tab/>
              <w:t>ausgewählte Routineverfahren auch hilf</w:t>
            </w:r>
            <w:r>
              <w:t xml:space="preserve">smittelfrei zur </w:t>
            </w:r>
            <w:r>
              <w:tab/>
              <w:t>Lösung einsetzen,</w:t>
            </w:r>
            <w:r>
              <w:br/>
            </w:r>
            <w:r>
              <w:tab/>
              <w:t>Werkzeuge auswählen, die den Lösungsweg unterstützen,</w:t>
            </w:r>
            <w:r>
              <w:br/>
            </w:r>
            <w:r>
              <w:tab/>
              <w:t>einschränkende Bedingungen berücksichtigen</w:t>
            </w:r>
            <w:r>
              <w:br/>
            </w:r>
            <w:r>
              <w:rPr>
                <w:i/>
              </w:rPr>
              <w:t>Reflektieren</w:t>
            </w:r>
            <w:r>
              <w:tab/>
              <w:t xml:space="preserve">Ergebnisse auf dem Hintergrund der Fragestellung </w:t>
            </w:r>
            <w:r>
              <w:tab/>
              <w:t xml:space="preserve">überprüfen, </w:t>
            </w:r>
            <w:r>
              <w:br/>
            </w:r>
            <w:r>
              <w:tab/>
              <w:t>die Plausibilität von Ergebnissen überprüfen,</w:t>
            </w:r>
            <w:r>
              <w:br/>
            </w:r>
            <w:r>
              <w:tab/>
              <w:t>verschiedene Lösungswege vergleichen</w:t>
            </w:r>
          </w:p>
          <w:p w:rsidR="00976DD3" w:rsidRDefault="003760A5">
            <w:pPr>
              <w:pStyle w:val="ekvTabelle"/>
              <w:tabs>
                <w:tab w:val="left" w:pos="1389"/>
              </w:tabs>
              <w:rPr>
                <w:b/>
              </w:rPr>
            </w:pPr>
            <w:r>
              <w:rPr>
                <w:b/>
              </w:rPr>
              <w:t>Argumentieren</w:t>
            </w:r>
          </w:p>
          <w:p w:rsidR="00976DD3" w:rsidRDefault="003760A5">
            <w:pPr>
              <w:pStyle w:val="ekvTabelle"/>
              <w:tabs>
                <w:tab w:val="left" w:pos="1389"/>
              </w:tabs>
            </w:pPr>
            <w:r>
              <w:rPr>
                <w:i/>
              </w:rPr>
              <w:t>Vermuten</w:t>
            </w:r>
            <w:r>
              <w:tab/>
              <w:t xml:space="preserve">Vermutungen aufstellen und mithilfe von Fachbegriffen </w:t>
            </w:r>
            <w:r>
              <w:tab/>
              <w:t>präzisieren</w:t>
            </w:r>
            <w:r>
              <w:br/>
            </w:r>
            <w:r>
              <w:rPr>
                <w:i/>
              </w:rPr>
              <w:t>Begründen</w:t>
            </w:r>
            <w:r>
              <w:tab/>
              <w:t>math. Regeln und Sätze für Begründungen nutzen</w:t>
            </w:r>
          </w:p>
          <w:p w:rsidR="00976DD3" w:rsidRDefault="003760A5">
            <w:pPr>
              <w:pStyle w:val="ekvTabelle"/>
              <w:tabs>
                <w:tab w:val="left" w:pos="1389"/>
              </w:tabs>
              <w:rPr>
                <w:b/>
              </w:rPr>
            </w:pPr>
            <w:r>
              <w:rPr>
                <w:b/>
              </w:rPr>
              <w:t>Kommunizieren</w:t>
            </w:r>
          </w:p>
          <w:p w:rsidR="00976DD3" w:rsidRDefault="003760A5">
            <w:pPr>
              <w:pStyle w:val="ekvTabelle"/>
              <w:tabs>
                <w:tab w:val="left" w:pos="1389"/>
              </w:tabs>
            </w:pPr>
            <w:r>
              <w:rPr>
                <w:i/>
              </w:rPr>
              <w:t>Rezipieren</w:t>
            </w:r>
            <w:r>
              <w:tab/>
              <w:t>Beobachtungen, bekannte Lösungswege und Verfa</w:t>
            </w:r>
            <w:r>
              <w:t xml:space="preserve">hren </w:t>
            </w:r>
            <w:r>
              <w:tab/>
              <w:t>beschreiben,</w:t>
            </w:r>
            <w:r>
              <w:br/>
            </w:r>
            <w:r>
              <w:tab/>
              <w:t>math. Begriffe in Sachzusammenhängen erläutern</w:t>
            </w:r>
            <w:r>
              <w:br/>
            </w:r>
            <w:r>
              <w:rPr>
                <w:i/>
              </w:rPr>
              <w:t>Produzieren</w:t>
            </w:r>
            <w:r>
              <w:tab/>
              <w:t xml:space="preserve">die Fachsprache und fachspezifische Notation in </w:t>
            </w:r>
            <w:r>
              <w:tab/>
              <w:t>angemessenem Umfang verwenden,</w:t>
            </w:r>
            <w:r>
              <w:br/>
            </w:r>
            <w:r>
              <w:tab/>
              <w:t>Arbeitsschritte nachvollziehbar dokumentieren</w:t>
            </w:r>
          </w:p>
          <w:p w:rsidR="00976DD3" w:rsidRDefault="003760A5">
            <w:pPr>
              <w:pStyle w:val="ekvTabelle"/>
              <w:tabs>
                <w:tab w:val="left" w:pos="1389"/>
              </w:tabs>
              <w:rPr>
                <w:b/>
              </w:rPr>
            </w:pPr>
            <w:r>
              <w:rPr>
                <w:b/>
              </w:rPr>
              <w:t>Werkzeuge nutzen</w:t>
            </w:r>
          </w:p>
          <w:p w:rsidR="00976DD3" w:rsidRDefault="003760A5">
            <w:pPr>
              <w:pStyle w:val="ekvTabelle"/>
              <w:tabs>
                <w:tab w:val="left" w:pos="1389"/>
              </w:tabs>
            </w:pPr>
            <w:r>
              <w:t>Digitale Werkzeuge (TI-nspire CX)</w:t>
            </w:r>
            <w:r>
              <w:t xml:space="preserve"> nutzen zum Erkunden und zum</w:t>
            </w:r>
            <w:r>
              <w:br/>
              <w:t>Darstellen von Funktionen (graphisch und als Wertetabelle)</w:t>
            </w:r>
          </w:p>
        </w:tc>
      </w:tr>
      <w:tr w:rsidR="00976DD3">
        <w:trPr>
          <w:trHeight w:val="561"/>
        </w:trPr>
        <w:tc>
          <w:tcPr>
            <w:tcW w:w="4356"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 w:val="left" w:pos="992"/>
              </w:tabs>
              <w:rPr>
                <w:b/>
              </w:rPr>
            </w:pPr>
            <w:r>
              <w:rPr>
                <w:b/>
              </w:rPr>
              <w:t>1</w:t>
            </w:r>
            <w:r>
              <w:tab/>
              <w:t>Charakteristische Punkte eines Funktionsgraphen</w:t>
            </w:r>
          </w:p>
        </w:tc>
        <w:tc>
          <w:tcPr>
            <w:tcW w:w="4357"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pPr>
            <w:r>
              <w:t>Eigenschaften eines Funktionsgraphen beschreiben</w:t>
            </w:r>
          </w:p>
        </w:tc>
        <w:tc>
          <w:tcPr>
            <w:tcW w:w="602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853"/>
        </w:trPr>
        <w:tc>
          <w:tcPr>
            <w:tcW w:w="4356"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 w:val="left" w:pos="992"/>
              </w:tabs>
            </w:pPr>
            <w:r>
              <w:rPr>
                <w:b/>
              </w:rPr>
              <w:t>2</w:t>
            </w:r>
            <w:r>
              <w:tab/>
              <w:t>Monotonie</w:t>
            </w:r>
          </w:p>
          <w:p w:rsidR="00976DD3" w:rsidRDefault="00976DD3">
            <w:pPr>
              <w:pStyle w:val="ekvTabelle"/>
              <w:tabs>
                <w:tab w:val="left" w:pos="284"/>
                <w:tab w:val="left" w:pos="992"/>
              </w:tabs>
              <w:rPr>
                <w:b/>
              </w:rPr>
            </w:pPr>
          </w:p>
        </w:tc>
        <w:tc>
          <w:tcPr>
            <w:tcW w:w="4357"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pPr>
            <w:r>
              <w:t xml:space="preserve">Eigenschaften von Funktionsgraphen (Monotonie) </w:t>
            </w:r>
            <w:r>
              <w:t>mithilfe des Graphen der Ableitungsfunktion begründen</w:t>
            </w:r>
          </w:p>
        </w:tc>
        <w:tc>
          <w:tcPr>
            <w:tcW w:w="602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853"/>
        </w:trPr>
        <w:tc>
          <w:tcPr>
            <w:tcW w:w="4356"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 w:val="left" w:pos="992"/>
              </w:tabs>
            </w:pPr>
            <w:r>
              <w:rPr>
                <w:b/>
              </w:rPr>
              <w:t>3</w:t>
            </w:r>
            <w:r>
              <w:tab/>
              <w:t>Hoch- und Tiefpunkte</w:t>
            </w:r>
          </w:p>
          <w:p w:rsidR="00976DD3" w:rsidRDefault="00976DD3">
            <w:pPr>
              <w:pStyle w:val="ekvTabelle"/>
              <w:tabs>
                <w:tab w:val="left" w:pos="284"/>
                <w:tab w:val="left" w:pos="992"/>
              </w:tabs>
              <w:rPr>
                <w:b/>
              </w:rPr>
            </w:pPr>
          </w:p>
        </w:tc>
        <w:tc>
          <w:tcPr>
            <w:tcW w:w="4357"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pPr>
            <w:r>
              <w:t>Eigenschaften von Funktionsgraphen (Extrempunkte) mithilfe des Graphen der Ableitungsfunktion begründen,</w:t>
            </w:r>
            <w:r>
              <w:br/>
              <w:t xml:space="preserve">lokale und globale Extrema (Randwerte werden beachtet) im </w:t>
            </w:r>
            <w:r>
              <w:t>Definitionsbereich unterscheiden,das notwendige Kriterium und das Vorzeichenwechselkriterium zur Bestimmung von Extrempunkten verwendenExtremstellen mit Hilfe der ersten und  zweiten Ableitung bestimmen</w:t>
            </w:r>
          </w:p>
        </w:tc>
        <w:tc>
          <w:tcPr>
            <w:tcW w:w="602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853"/>
        </w:trPr>
        <w:tc>
          <w:tcPr>
            <w:tcW w:w="4356"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 w:val="left" w:pos="992"/>
              </w:tabs>
            </w:pPr>
            <w:r>
              <w:rPr>
                <w:b/>
              </w:rPr>
              <w:t>4</w:t>
            </w:r>
            <w:r>
              <w:tab/>
              <w:t>Mathematische Fachbegriffe in Sachzusammenhängen</w:t>
            </w:r>
          </w:p>
          <w:p w:rsidR="00976DD3" w:rsidRDefault="00976DD3">
            <w:pPr>
              <w:pStyle w:val="ekvTabelle"/>
              <w:tabs>
                <w:tab w:val="left" w:pos="284"/>
                <w:tab w:val="left" w:pos="992"/>
              </w:tabs>
              <w:rPr>
                <w:b/>
              </w:rPr>
            </w:pPr>
          </w:p>
        </w:tc>
        <w:tc>
          <w:tcPr>
            <w:tcW w:w="4357"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rPr>
                <w:b/>
              </w:rPr>
            </w:pPr>
            <w:r>
              <w:t>Am Graphen oder Term einer Funktion ablesbare Eigenschaften als Argumente beim Lösen von außermathematischen Problemen verwenden</w:t>
            </w:r>
          </w:p>
        </w:tc>
        <w:tc>
          <w:tcPr>
            <w:tcW w:w="602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853"/>
        </w:trPr>
        <w:tc>
          <w:tcPr>
            <w:tcW w:w="4356"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 w:val="left" w:pos="992"/>
              </w:tabs>
              <w:rPr>
                <w:b/>
              </w:rPr>
            </w:pPr>
            <w:r>
              <w:br/>
            </w:r>
            <w:r>
              <w:br/>
            </w:r>
          </w:p>
        </w:tc>
        <w:tc>
          <w:tcPr>
            <w:tcW w:w="4357"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pPr>
          </w:p>
          <w:p w:rsidR="00976DD3" w:rsidRDefault="00976DD3">
            <w:pPr>
              <w:pStyle w:val="ekvTabelle"/>
              <w:tabs>
                <w:tab w:val="left" w:pos="1389"/>
              </w:tabs>
              <w:rPr>
                <w:b/>
              </w:rPr>
            </w:pPr>
          </w:p>
        </w:tc>
        <w:tc>
          <w:tcPr>
            <w:tcW w:w="602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bl>
    <w:p w:rsidR="00976DD3" w:rsidRDefault="00976DD3">
      <w:pPr>
        <w:pStyle w:val="ekvtext"/>
      </w:pPr>
    </w:p>
    <w:p w:rsidR="00976DD3" w:rsidRDefault="003760A5">
      <w:pPr>
        <w:pStyle w:val="ekvtext"/>
      </w:pPr>
      <w:r>
        <w:br w:type="page"/>
      </w:r>
    </w:p>
    <w:p w:rsidR="00976DD3" w:rsidRDefault="00976DD3"/>
    <w:tbl>
      <w:tblPr>
        <w:tblW w:w="14742" w:type="dxa"/>
        <w:tblInd w:w="5" w:type="dxa"/>
        <w:tblCellMar>
          <w:left w:w="5" w:type="dxa"/>
          <w:right w:w="5" w:type="dxa"/>
        </w:tblCellMar>
        <w:tblLook w:val="0000" w:firstRow="0" w:lastRow="0" w:firstColumn="0" w:lastColumn="0" w:noHBand="0" w:noVBand="0"/>
      </w:tblPr>
      <w:tblGrid>
        <w:gridCol w:w="4412"/>
        <w:gridCol w:w="4414"/>
        <w:gridCol w:w="5916"/>
      </w:tblGrid>
      <w:tr w:rsidR="00976DD3">
        <w:trPr>
          <w:trHeight w:val="327"/>
        </w:trPr>
        <w:tc>
          <w:tcPr>
            <w:tcW w:w="4412" w:type="dxa"/>
            <w:tcBorders>
              <w:top w:val="single" w:sz="4" w:space="0" w:color="000000"/>
              <w:left w:val="single" w:sz="4" w:space="0" w:color="000000"/>
              <w:bottom w:val="single" w:sz="4" w:space="0" w:color="000000"/>
              <w:right w:val="single" w:sz="4" w:space="0" w:color="000000"/>
            </w:tcBorders>
            <w:shd w:val="pct15" w:color="auto" w:fill="FFFFFF"/>
          </w:tcPr>
          <w:p w:rsidR="00976DD3" w:rsidRDefault="003760A5">
            <w:pPr>
              <w:pStyle w:val="ekvTabelleKopf"/>
              <w:rPr>
                <w:b w:val="0"/>
              </w:rPr>
            </w:pPr>
            <w:r>
              <w:t>Einführungsphase</w:t>
            </w:r>
          </w:p>
        </w:tc>
        <w:tc>
          <w:tcPr>
            <w:tcW w:w="4414" w:type="dxa"/>
            <w:tcBorders>
              <w:top w:val="single" w:sz="4" w:space="0" w:color="000000"/>
              <w:left w:val="single" w:sz="4" w:space="0" w:color="000000"/>
              <w:bottom w:val="single" w:sz="4" w:space="0" w:color="000000"/>
              <w:right w:val="single" w:sz="4" w:space="0" w:color="000000"/>
            </w:tcBorders>
            <w:shd w:val="pct15" w:color="auto" w:fill="FFFFFF"/>
          </w:tcPr>
          <w:p w:rsidR="00976DD3" w:rsidRDefault="003760A5">
            <w:pPr>
              <w:pStyle w:val="ekvTabelleKopf"/>
              <w:rPr>
                <w:b w:val="0"/>
              </w:rPr>
            </w:pPr>
            <w:r>
              <w:t>Inhaltsbezogene Kompetenzen</w:t>
            </w:r>
          </w:p>
        </w:tc>
        <w:tc>
          <w:tcPr>
            <w:tcW w:w="5916" w:type="dxa"/>
            <w:tcBorders>
              <w:top w:val="single" w:sz="4" w:space="0" w:color="000000"/>
              <w:left w:val="single" w:sz="4" w:space="0" w:color="000000"/>
              <w:bottom w:val="single" w:sz="4" w:space="0" w:color="000000"/>
              <w:right w:val="single" w:sz="4" w:space="0" w:color="000000"/>
            </w:tcBorders>
            <w:shd w:val="pct15" w:color="auto" w:fill="FFFFFF"/>
          </w:tcPr>
          <w:p w:rsidR="00976DD3" w:rsidRDefault="003760A5">
            <w:pPr>
              <w:pStyle w:val="ekvTabelleKopf"/>
              <w:rPr>
                <w:b w:val="0"/>
              </w:rPr>
            </w:pPr>
            <w:r>
              <w:t>prozessbezogene Kompetenzen</w:t>
            </w:r>
          </w:p>
        </w:tc>
      </w:tr>
    </w:tbl>
    <w:p w:rsidR="00976DD3" w:rsidRDefault="00976DD3">
      <w:pPr>
        <w:pStyle w:val="ekvtext"/>
      </w:pPr>
    </w:p>
    <w:tbl>
      <w:tblPr>
        <w:tblW w:w="14742" w:type="dxa"/>
        <w:tblInd w:w="5" w:type="dxa"/>
        <w:tblCellMar>
          <w:left w:w="5" w:type="dxa"/>
          <w:right w:w="5" w:type="dxa"/>
        </w:tblCellMar>
        <w:tblLook w:val="0000" w:firstRow="0" w:lastRow="0" w:firstColumn="0" w:lastColumn="0" w:noHBand="0" w:noVBand="0"/>
      </w:tblPr>
      <w:tblGrid>
        <w:gridCol w:w="4409"/>
        <w:gridCol w:w="4414"/>
        <w:gridCol w:w="5919"/>
      </w:tblGrid>
      <w:tr w:rsidR="00976DD3">
        <w:trPr>
          <w:trHeight w:val="881"/>
        </w:trPr>
        <w:tc>
          <w:tcPr>
            <w:tcW w:w="4409" w:type="dxa"/>
            <w:tcBorders>
              <w:top w:val="single" w:sz="4" w:space="0" w:color="000000"/>
              <w:left w:val="single" w:sz="4" w:space="0" w:color="000000"/>
              <w:bottom w:val="single" w:sz="4" w:space="0" w:color="000000"/>
              <w:right w:val="single" w:sz="4" w:space="0" w:color="000000"/>
            </w:tcBorders>
            <w:shd w:val="clear" w:color="auto" w:fill="F2F2F2"/>
          </w:tcPr>
          <w:p w:rsidR="00976DD3" w:rsidRDefault="003760A5">
            <w:pPr>
              <w:pStyle w:val="ekvTabelle"/>
              <w:tabs>
                <w:tab w:val="left" w:pos="1389"/>
              </w:tabs>
              <w:rPr>
                <w:b/>
              </w:rPr>
            </w:pPr>
            <w:r>
              <w:rPr>
                <w:b/>
              </w:rPr>
              <w:t>Kapitel V Wahrscheinlichkeit*</w:t>
            </w:r>
          </w:p>
          <w:p w:rsidR="00976DD3" w:rsidRDefault="00976DD3">
            <w:pPr>
              <w:tabs>
                <w:tab w:val="left" w:pos="142"/>
              </w:tabs>
            </w:pPr>
          </w:p>
        </w:tc>
        <w:tc>
          <w:tcPr>
            <w:tcW w:w="4414" w:type="dxa"/>
            <w:tcBorders>
              <w:top w:val="single" w:sz="4" w:space="0" w:color="000000"/>
              <w:left w:val="single" w:sz="4" w:space="0" w:color="000000"/>
              <w:bottom w:val="single" w:sz="4" w:space="0" w:color="000000"/>
              <w:right w:val="single" w:sz="4" w:space="0" w:color="000000"/>
            </w:tcBorders>
            <w:shd w:val="clear" w:color="auto" w:fill="F2F2F2"/>
          </w:tcPr>
          <w:p w:rsidR="00976DD3" w:rsidRDefault="003760A5">
            <w:pPr>
              <w:pStyle w:val="ekvTabelle"/>
              <w:tabs>
                <w:tab w:val="left" w:pos="1389"/>
              </w:tabs>
              <w:rPr>
                <w:i/>
              </w:rPr>
            </w:pPr>
            <w:r>
              <w:rPr>
                <w:b/>
              </w:rPr>
              <w:t>Stochastik</w:t>
            </w:r>
          </w:p>
          <w:p w:rsidR="00976DD3" w:rsidRDefault="003760A5">
            <w:pPr>
              <w:pStyle w:val="ekvTabelle"/>
              <w:tabs>
                <w:tab w:val="left" w:pos="1389"/>
              </w:tabs>
            </w:pPr>
            <w:r>
              <w:t>Mehrstufige Zufallsexperimente</w:t>
            </w:r>
            <w:r>
              <w:br/>
              <w:t>Bedingte Wahrscheinlichkeiten</w:t>
            </w:r>
          </w:p>
        </w:tc>
        <w:tc>
          <w:tcPr>
            <w:tcW w:w="591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rPr>
                <w:b/>
              </w:rPr>
            </w:pPr>
            <w:r>
              <w:rPr>
                <w:b/>
              </w:rPr>
              <w:t>Modellieren</w:t>
            </w:r>
          </w:p>
          <w:p w:rsidR="00976DD3" w:rsidRDefault="003760A5">
            <w:pPr>
              <w:pStyle w:val="ekvTabelle"/>
              <w:tabs>
                <w:tab w:val="left" w:pos="1389"/>
              </w:tabs>
            </w:pPr>
            <w:r>
              <w:rPr>
                <w:i/>
              </w:rPr>
              <w:t>Strukturieren</w:t>
            </w:r>
            <w:r>
              <w:rPr>
                <w:i/>
              </w:rPr>
              <w:tab/>
            </w:r>
            <w:r>
              <w:t xml:space="preserve">zunehmend komplexeSachsituationen mit Blick auf eine </w:t>
            </w:r>
            <w:r>
              <w:tab/>
              <w:t>konkrete Fragestellung erfassen und strukturieren,</w:t>
            </w:r>
            <w:r>
              <w:br/>
            </w:r>
            <w:r>
              <w:tab/>
              <w:t>Annahmen treffen und begründet Vereinfachungen einer</w:t>
            </w:r>
            <w:r>
              <w:t xml:space="preserve"> </w:t>
            </w:r>
            <w:r>
              <w:tab/>
              <w:t>realen Situation vornehmen,</w:t>
            </w:r>
            <w:r>
              <w:br/>
            </w:r>
            <w:r>
              <w:rPr>
                <w:i/>
              </w:rPr>
              <w:t>Mathematisieren</w:t>
            </w:r>
            <w:r>
              <w:tab/>
              <w:t xml:space="preserve">zunehmend komplexe Sachsituationen in mathematische </w:t>
            </w:r>
            <w:r>
              <w:tab/>
              <w:t>Modelle übersetzen,</w:t>
            </w:r>
            <w:r>
              <w:br/>
            </w:r>
            <w:r>
              <w:tab/>
              <w:t xml:space="preserve">mithilfe math. Kenntnisse und Fertigkeiten eine Lösung </w:t>
            </w:r>
            <w:r>
              <w:tab/>
              <w:t>innerhalb des math. Modells erarbeiten,</w:t>
            </w:r>
            <w:r>
              <w:br/>
            </w:r>
            <w:r>
              <w:tab/>
              <w:t>einem mathematischen Modell verschieden</w:t>
            </w:r>
            <w:r>
              <w:t xml:space="preserve">e passende </w:t>
            </w:r>
            <w:r>
              <w:tab/>
              <w:t>Sachsituationen zuordnen,</w:t>
            </w:r>
            <w:r>
              <w:br/>
            </w:r>
            <w:r>
              <w:rPr>
                <w:i/>
              </w:rPr>
              <w:t>Validieren</w:t>
            </w:r>
            <w:r>
              <w:tab/>
              <w:t xml:space="preserve">die erarbeitete Lösung wieder auf die Sachsituation </w:t>
            </w:r>
            <w:r>
              <w:tab/>
              <w:t>beziehen</w:t>
            </w:r>
          </w:p>
          <w:p w:rsidR="00976DD3" w:rsidRDefault="003760A5">
            <w:pPr>
              <w:pStyle w:val="ekvTabelle"/>
              <w:tabs>
                <w:tab w:val="left" w:pos="1389"/>
              </w:tabs>
              <w:rPr>
                <w:b/>
              </w:rPr>
            </w:pPr>
            <w:r>
              <w:rPr>
                <w:b/>
              </w:rPr>
              <w:t>Problemlösen</w:t>
            </w:r>
          </w:p>
          <w:p w:rsidR="00976DD3" w:rsidRDefault="003760A5">
            <w:pPr>
              <w:pStyle w:val="ekvTabelle"/>
              <w:tabs>
                <w:tab w:val="left" w:pos="1389"/>
              </w:tabs>
            </w:pPr>
            <w:r>
              <w:rPr>
                <w:i/>
              </w:rPr>
              <w:t>Erkunden</w:t>
            </w:r>
            <w:r>
              <w:rPr>
                <w:i/>
              </w:rPr>
              <w:tab/>
            </w:r>
            <w:r>
              <w:t xml:space="preserve">Fragen zu einer gegebenen Problemsituation finden und </w:t>
            </w:r>
            <w:r>
              <w:tab/>
              <w:t>stellen, die Situation analysieren und strukturieren,</w:t>
            </w:r>
            <w:r>
              <w:br/>
            </w:r>
            <w:r>
              <w:rPr>
                <w:i/>
              </w:rPr>
              <w:t>Lösen</w:t>
            </w:r>
            <w:r>
              <w:tab/>
            </w:r>
            <w:r>
              <w:t xml:space="preserve">ausgewählte Routineverfahren auch hilfsmittelfrei zur </w:t>
            </w:r>
            <w:r>
              <w:tab/>
              <w:t>Lösung einsetzen,</w:t>
            </w:r>
            <w:r>
              <w:br/>
            </w:r>
            <w:r>
              <w:tab/>
              <w:t>Werkzeuge auswählen, die den Lösungsweg unterstützen</w:t>
            </w:r>
            <w:r>
              <w:br/>
            </w:r>
            <w:r>
              <w:rPr>
                <w:i/>
              </w:rPr>
              <w:t>Reflektieren</w:t>
            </w:r>
            <w:r>
              <w:tab/>
              <w:t xml:space="preserve">Ergebnisse auf dem Hintergrund der Fragestellung </w:t>
            </w:r>
            <w:r>
              <w:tab/>
              <w:t xml:space="preserve">und auf Plausibilität überprüfen, </w:t>
            </w:r>
            <w:r>
              <w:br/>
            </w:r>
            <w:r>
              <w:tab/>
              <w:t>verschiedene Lösungswege vergl</w:t>
            </w:r>
            <w:r>
              <w:t>eichen</w:t>
            </w:r>
          </w:p>
          <w:p w:rsidR="00976DD3" w:rsidRDefault="003760A5">
            <w:pPr>
              <w:pStyle w:val="ekvTabelle"/>
              <w:tabs>
                <w:tab w:val="left" w:pos="1389"/>
              </w:tabs>
              <w:rPr>
                <w:b/>
              </w:rPr>
            </w:pPr>
            <w:r>
              <w:rPr>
                <w:b/>
              </w:rPr>
              <w:t>Argumentieren</w:t>
            </w:r>
          </w:p>
          <w:p w:rsidR="00976DD3" w:rsidRDefault="003760A5">
            <w:pPr>
              <w:pStyle w:val="ekvTabelle"/>
              <w:tabs>
                <w:tab w:val="left" w:pos="1389"/>
              </w:tabs>
            </w:pPr>
            <w:r>
              <w:rPr>
                <w:i/>
              </w:rPr>
              <w:t>Vermuten</w:t>
            </w:r>
            <w:r>
              <w:tab/>
              <w:t xml:space="preserve">Vermutungen aufstellen und mithilfe von Fachbegriffen </w:t>
            </w:r>
            <w:r>
              <w:tab/>
              <w:t>präzisieren</w:t>
            </w:r>
            <w:r>
              <w:br/>
            </w:r>
            <w:r>
              <w:rPr>
                <w:i/>
              </w:rPr>
              <w:t>Begründen</w:t>
            </w:r>
            <w:r>
              <w:tab/>
              <w:t>math. Regeln und Sätze für Begründungen nutzen</w:t>
            </w:r>
          </w:p>
          <w:p w:rsidR="00976DD3" w:rsidRDefault="003760A5">
            <w:pPr>
              <w:pStyle w:val="ekvTabelle"/>
              <w:tabs>
                <w:tab w:val="left" w:pos="1389"/>
              </w:tabs>
              <w:rPr>
                <w:b/>
              </w:rPr>
            </w:pPr>
            <w:r>
              <w:rPr>
                <w:b/>
              </w:rPr>
              <w:t>Kommunizieren</w:t>
            </w:r>
          </w:p>
          <w:p w:rsidR="00976DD3" w:rsidRDefault="003760A5">
            <w:pPr>
              <w:pStyle w:val="ekvTabelle"/>
              <w:tabs>
                <w:tab w:val="left" w:pos="1389"/>
              </w:tabs>
            </w:pPr>
            <w:r>
              <w:rPr>
                <w:i/>
              </w:rPr>
              <w:t>Rezipieren</w:t>
            </w:r>
            <w:r>
              <w:tab/>
              <w:t xml:space="preserve">Informationen aus mathematikhaltigen Texten und </w:t>
            </w:r>
            <w:r>
              <w:tab/>
              <w:t xml:space="preserve">Darstellungen erfassen, </w:t>
            </w:r>
            <w:r>
              <w:t>strukturieren und formalisieren</w:t>
            </w:r>
          </w:p>
          <w:p w:rsidR="00976DD3" w:rsidRDefault="003760A5">
            <w:pPr>
              <w:pStyle w:val="ekvTabelle"/>
              <w:tabs>
                <w:tab w:val="left" w:pos="1389"/>
              </w:tabs>
              <w:rPr>
                <w:b/>
              </w:rPr>
            </w:pPr>
            <w:r>
              <w:rPr>
                <w:b/>
              </w:rPr>
              <w:t>Werkzeuge nutzen</w:t>
            </w:r>
          </w:p>
          <w:p w:rsidR="00976DD3" w:rsidRDefault="003760A5">
            <w:pPr>
              <w:pStyle w:val="ekvTabelle"/>
              <w:tabs>
                <w:tab w:val="left" w:pos="1389"/>
              </w:tabs>
            </w:pPr>
            <w:r>
              <w:t xml:space="preserve">Digitale Werkzeuge (TI-nspire CX) nutzen zum Generieren von Zufallszahlen; </w:t>
            </w:r>
            <w:r>
              <w:br/>
              <w:t>Ermitteln von Kennzahlen von Wahrscheinlichkeitsverteilungen (Erwartungswert)  und zum Erstellen von Histogrammen von Wahrscheinlic</w:t>
            </w:r>
            <w:r>
              <w:t>hkeitsverteilungen</w:t>
            </w:r>
          </w:p>
        </w:tc>
      </w:tr>
      <w:tr w:rsidR="00976DD3">
        <w:trPr>
          <w:trHeight w:val="711"/>
        </w:trPr>
        <w:tc>
          <w:tcPr>
            <w:tcW w:w="440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 w:val="left" w:pos="1134"/>
              </w:tabs>
              <w:rPr>
                <w:b/>
              </w:rPr>
            </w:pPr>
            <w:r>
              <w:rPr>
                <w:b/>
              </w:rPr>
              <w:t xml:space="preserve">1 </w:t>
            </w:r>
            <w:r>
              <w:t>Wahrscheinlichkeitsverteilung - Erwartungswert</w:t>
            </w:r>
          </w:p>
        </w:tc>
        <w:tc>
          <w:tcPr>
            <w:tcW w:w="441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pPr>
            <w:r>
              <w:t>Alltagssituationen als Zufallsexperimente deuten,</w:t>
            </w:r>
            <w:r>
              <w:br/>
              <w:t>Zufallsexperimente simulieren,</w:t>
            </w:r>
            <w:r>
              <w:br/>
              <w:t>Wahrscheinlichkeitsverteilungen aufstellen und Erwartungswertbetrachtungen durchführen</w:t>
            </w:r>
          </w:p>
        </w:tc>
        <w:tc>
          <w:tcPr>
            <w:tcW w:w="591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711"/>
        </w:trPr>
        <w:tc>
          <w:tcPr>
            <w:tcW w:w="440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 w:val="left" w:pos="1134"/>
              </w:tabs>
              <w:rPr>
                <w:b/>
              </w:rPr>
            </w:pPr>
            <w:r>
              <w:rPr>
                <w:b/>
              </w:rPr>
              <w:t xml:space="preserve">2 </w:t>
            </w:r>
            <w:r>
              <w:t xml:space="preserve">Mehrstufige </w:t>
            </w:r>
            <w:r>
              <w:t>Zufallsexperimente, Pfadregel</w:t>
            </w:r>
          </w:p>
        </w:tc>
        <w:tc>
          <w:tcPr>
            <w:tcW w:w="441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pPr>
            <w:r>
              <w:t>Sachverhalte mithilfe von Baumdiagrammen modellieren,</w:t>
            </w:r>
            <w:r>
              <w:br/>
              <w:t>Mehrstufige Zufallsexperimente beschreiben und mithilfe der Pfadregeln Wahrscheinlichkeiten ermitteln</w:t>
            </w:r>
          </w:p>
        </w:tc>
        <w:tc>
          <w:tcPr>
            <w:tcW w:w="591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711"/>
        </w:trPr>
        <w:tc>
          <w:tcPr>
            <w:tcW w:w="440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 w:val="left" w:pos="1134"/>
              </w:tabs>
            </w:pPr>
            <w:r>
              <w:rPr>
                <w:b/>
              </w:rPr>
              <w:t xml:space="preserve">3 </w:t>
            </w:r>
            <w:r>
              <w:t>Vierfeldertafel, bedingte Wahrscheinlichkeiten</w:t>
            </w:r>
          </w:p>
        </w:tc>
        <w:tc>
          <w:tcPr>
            <w:tcW w:w="441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pPr>
            <w:r>
              <w:t>Urnenmodelle zur Be</w:t>
            </w:r>
            <w:r>
              <w:t>schreibung von Zufallsprozessen verwenden,</w:t>
            </w:r>
            <w:r>
              <w:br/>
              <w:t>Sachverhalte mithilfe von Baumdiagrammen und Vier- oder Mehrfeldertafeln modellieren,</w:t>
            </w:r>
            <w:r>
              <w:br/>
              <w:t>bedingte Wahrscheinlichkeiten bestimmen,</w:t>
            </w:r>
            <w:r>
              <w:br/>
              <w:t>Problemstellungen im Kontext bedingter Wahrscheinlichkeiten bearbeiten</w:t>
            </w:r>
          </w:p>
        </w:tc>
        <w:tc>
          <w:tcPr>
            <w:tcW w:w="591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711"/>
        </w:trPr>
        <w:tc>
          <w:tcPr>
            <w:tcW w:w="440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 w:val="left" w:pos="1134"/>
              </w:tabs>
            </w:pPr>
            <w:r>
              <w:rPr>
                <w:b/>
              </w:rPr>
              <w:t>4</w:t>
            </w:r>
            <w:r>
              <w:t xml:space="preserve"> Stochastisc</w:t>
            </w:r>
            <w:r>
              <w:t>he Unabhängigkeit</w:t>
            </w:r>
          </w:p>
          <w:p w:rsidR="00976DD3" w:rsidRDefault="00976DD3">
            <w:pPr>
              <w:pStyle w:val="ekvTabelle"/>
              <w:tabs>
                <w:tab w:val="left" w:pos="284"/>
                <w:tab w:val="left" w:pos="1134"/>
              </w:tabs>
              <w:rPr>
                <w:b/>
              </w:rPr>
            </w:pPr>
          </w:p>
        </w:tc>
        <w:tc>
          <w:tcPr>
            <w:tcW w:w="441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pPr>
            <w:r>
              <w:t>Teilvorgänge mehrstufiger Zufallsexperimente auf stochastische Unabhängigkeit prüfen,</w:t>
            </w:r>
            <w:r>
              <w:br/>
              <w:t>Problemstellungen im Kontext bedingter Wahrscheinlichkeiten bearbeiten</w:t>
            </w:r>
          </w:p>
        </w:tc>
        <w:tc>
          <w:tcPr>
            <w:tcW w:w="591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711"/>
        </w:trPr>
        <w:tc>
          <w:tcPr>
            <w:tcW w:w="440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284"/>
                <w:tab w:val="left" w:pos="1134"/>
              </w:tabs>
              <w:rPr>
                <w:b/>
              </w:rPr>
            </w:pPr>
          </w:p>
        </w:tc>
        <w:tc>
          <w:tcPr>
            <w:tcW w:w="441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pPr>
          </w:p>
          <w:p w:rsidR="00976DD3" w:rsidRDefault="00976DD3">
            <w:pPr>
              <w:pStyle w:val="ekvTabelle"/>
              <w:tabs>
                <w:tab w:val="left" w:pos="1389"/>
              </w:tabs>
            </w:pPr>
          </w:p>
        </w:tc>
        <w:tc>
          <w:tcPr>
            <w:tcW w:w="591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bl>
    <w:p w:rsidR="00976DD3" w:rsidRDefault="003760A5">
      <w:pPr>
        <w:pStyle w:val="ekvtext"/>
        <w:rPr>
          <w:sz w:val="16"/>
          <w:szCs w:val="16"/>
        </w:rPr>
      </w:pPr>
      <w:r>
        <w:rPr>
          <w:sz w:val="16"/>
          <w:szCs w:val="16"/>
        </w:rPr>
        <w:t xml:space="preserve">* Kapitel V kann auch vorgezogen werden, es verwendet keine Kompetenzen, </w:t>
      </w:r>
      <w:r>
        <w:rPr>
          <w:sz w:val="16"/>
          <w:szCs w:val="16"/>
        </w:rPr>
        <w:t>die in Kapitel I bis IV erworben werden</w:t>
      </w:r>
    </w:p>
    <w:p w:rsidR="00976DD3" w:rsidRDefault="00976DD3">
      <w:pPr>
        <w:pStyle w:val="ekvtext"/>
      </w:pPr>
    </w:p>
    <w:p w:rsidR="00976DD3" w:rsidRDefault="00976DD3">
      <w:pPr>
        <w:pStyle w:val="ekvtext"/>
      </w:pPr>
    </w:p>
    <w:p w:rsidR="00976DD3" w:rsidRDefault="003760A5">
      <w:pPr>
        <w:pStyle w:val="ekvtext"/>
      </w:pPr>
      <w:r>
        <w:br w:type="page"/>
      </w:r>
    </w:p>
    <w:tbl>
      <w:tblPr>
        <w:tblW w:w="14742" w:type="dxa"/>
        <w:tblInd w:w="5" w:type="dxa"/>
        <w:tblCellMar>
          <w:left w:w="5" w:type="dxa"/>
          <w:right w:w="5" w:type="dxa"/>
        </w:tblCellMar>
        <w:tblLook w:val="0000" w:firstRow="0" w:lastRow="0" w:firstColumn="0" w:lastColumn="0" w:noHBand="0" w:noVBand="0"/>
      </w:tblPr>
      <w:tblGrid>
        <w:gridCol w:w="4350"/>
        <w:gridCol w:w="4355"/>
        <w:gridCol w:w="6037"/>
      </w:tblGrid>
      <w:tr w:rsidR="00976DD3">
        <w:trPr>
          <w:trHeight w:val="327"/>
        </w:trPr>
        <w:tc>
          <w:tcPr>
            <w:tcW w:w="4350" w:type="dxa"/>
            <w:tcBorders>
              <w:top w:val="single" w:sz="4" w:space="0" w:color="000000"/>
              <w:left w:val="single" w:sz="4" w:space="0" w:color="000000"/>
              <w:bottom w:val="single" w:sz="4" w:space="0" w:color="000000"/>
              <w:right w:val="single" w:sz="4" w:space="0" w:color="000000"/>
            </w:tcBorders>
            <w:shd w:val="pct15" w:color="auto" w:fill="FFFFFF"/>
          </w:tcPr>
          <w:p w:rsidR="00976DD3" w:rsidRDefault="003760A5">
            <w:pPr>
              <w:pStyle w:val="ekvTabelleKopf"/>
              <w:pageBreakBefore/>
              <w:rPr>
                <w:b w:val="0"/>
              </w:rPr>
            </w:pPr>
            <w:r>
              <w:t>Einführungsphase</w:t>
            </w:r>
          </w:p>
        </w:tc>
        <w:tc>
          <w:tcPr>
            <w:tcW w:w="4355" w:type="dxa"/>
            <w:tcBorders>
              <w:top w:val="single" w:sz="4" w:space="0" w:color="000000"/>
              <w:left w:val="single" w:sz="4" w:space="0" w:color="000000"/>
              <w:bottom w:val="single" w:sz="4" w:space="0" w:color="000000"/>
              <w:right w:val="single" w:sz="4" w:space="0" w:color="000000"/>
            </w:tcBorders>
            <w:shd w:val="pct15" w:color="auto" w:fill="FFFFFF"/>
          </w:tcPr>
          <w:p w:rsidR="00976DD3" w:rsidRDefault="003760A5">
            <w:pPr>
              <w:pStyle w:val="ekvTabelleKopf"/>
              <w:rPr>
                <w:b w:val="0"/>
              </w:rPr>
            </w:pPr>
            <w:r>
              <w:t>Inhaltsbezogene Kompetenzen</w:t>
            </w:r>
          </w:p>
        </w:tc>
        <w:tc>
          <w:tcPr>
            <w:tcW w:w="6037" w:type="dxa"/>
            <w:tcBorders>
              <w:top w:val="single" w:sz="4" w:space="0" w:color="000000"/>
              <w:left w:val="single" w:sz="4" w:space="0" w:color="000000"/>
              <w:bottom w:val="single" w:sz="4" w:space="0" w:color="000000"/>
              <w:right w:val="single" w:sz="4" w:space="0" w:color="000000"/>
            </w:tcBorders>
            <w:shd w:val="pct15" w:color="auto" w:fill="FFFFFF"/>
          </w:tcPr>
          <w:p w:rsidR="00976DD3" w:rsidRDefault="003760A5">
            <w:pPr>
              <w:pStyle w:val="ekvTabelleKopf"/>
              <w:rPr>
                <w:b w:val="0"/>
              </w:rPr>
            </w:pPr>
            <w:r>
              <w:t>prozessbezogene Kompetenzen</w:t>
            </w:r>
          </w:p>
        </w:tc>
      </w:tr>
    </w:tbl>
    <w:p w:rsidR="00976DD3" w:rsidRDefault="00976DD3">
      <w:pPr>
        <w:pStyle w:val="ekvtext"/>
      </w:pPr>
    </w:p>
    <w:tbl>
      <w:tblPr>
        <w:tblW w:w="14742" w:type="dxa"/>
        <w:tblInd w:w="5" w:type="dxa"/>
        <w:tblCellMar>
          <w:left w:w="5" w:type="dxa"/>
          <w:right w:w="5" w:type="dxa"/>
        </w:tblCellMar>
        <w:tblLook w:val="0000" w:firstRow="0" w:lastRow="0" w:firstColumn="0" w:lastColumn="0" w:noHBand="0" w:noVBand="0"/>
      </w:tblPr>
      <w:tblGrid>
        <w:gridCol w:w="4344"/>
        <w:gridCol w:w="4349"/>
        <w:gridCol w:w="6049"/>
      </w:tblGrid>
      <w:tr w:rsidR="00976DD3">
        <w:trPr>
          <w:trHeight w:val="1023"/>
        </w:trPr>
        <w:tc>
          <w:tcPr>
            <w:tcW w:w="4344" w:type="dxa"/>
            <w:tcBorders>
              <w:top w:val="single" w:sz="4" w:space="0" w:color="000000"/>
              <w:left w:val="single" w:sz="4" w:space="0" w:color="000000"/>
              <w:bottom w:val="single" w:sz="4" w:space="0" w:color="000000"/>
              <w:right w:val="single" w:sz="4" w:space="0" w:color="000000"/>
            </w:tcBorders>
            <w:shd w:val="clear" w:color="auto" w:fill="F2F2F2"/>
          </w:tcPr>
          <w:p w:rsidR="00976DD3" w:rsidRDefault="003760A5">
            <w:pPr>
              <w:pStyle w:val="ekvTabelle"/>
              <w:tabs>
                <w:tab w:val="left" w:pos="284"/>
              </w:tabs>
              <w:rPr>
                <w:b/>
              </w:rPr>
            </w:pPr>
            <w:r>
              <w:rPr>
                <w:b/>
              </w:rPr>
              <w:t>Kapitel VI Potenzen in Termen und Funktionen</w:t>
            </w:r>
            <w:r>
              <w:br/>
            </w:r>
          </w:p>
        </w:tc>
        <w:tc>
          <w:tcPr>
            <w:tcW w:w="4349" w:type="dxa"/>
            <w:tcBorders>
              <w:top w:val="single" w:sz="4" w:space="0" w:color="000000"/>
              <w:left w:val="single" w:sz="4" w:space="0" w:color="000000"/>
              <w:bottom w:val="single" w:sz="4" w:space="0" w:color="000000"/>
              <w:right w:val="single" w:sz="4" w:space="0" w:color="000000"/>
            </w:tcBorders>
            <w:shd w:val="clear" w:color="auto" w:fill="F2F2F2"/>
          </w:tcPr>
          <w:p w:rsidR="00976DD3" w:rsidRDefault="003760A5">
            <w:pPr>
              <w:pStyle w:val="ekvTabelle"/>
              <w:tabs>
                <w:tab w:val="left" w:pos="1417"/>
              </w:tabs>
              <w:rPr>
                <w:b/>
              </w:rPr>
            </w:pPr>
            <w:r>
              <w:rPr>
                <w:b/>
              </w:rPr>
              <w:t>Funktionen und Analysis</w:t>
            </w:r>
          </w:p>
          <w:p w:rsidR="00976DD3" w:rsidRDefault="003760A5">
            <w:pPr>
              <w:pStyle w:val="ekvTabelle"/>
              <w:tabs>
                <w:tab w:val="left" w:pos="1417"/>
              </w:tabs>
            </w:pPr>
            <w:r>
              <w:t>Grundlegende Eigenschaften von Exponentialfunktionen</w:t>
            </w:r>
          </w:p>
        </w:tc>
        <w:tc>
          <w:tcPr>
            <w:tcW w:w="604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rPr>
                <w:b/>
              </w:rPr>
            </w:pPr>
            <w:r>
              <w:rPr>
                <w:b/>
              </w:rPr>
              <w:t>Modellieren</w:t>
            </w:r>
          </w:p>
          <w:p w:rsidR="00976DD3" w:rsidRDefault="003760A5">
            <w:pPr>
              <w:pStyle w:val="ekvTabelle"/>
              <w:tabs>
                <w:tab w:val="left" w:pos="1389"/>
              </w:tabs>
            </w:pPr>
            <w:r>
              <w:rPr>
                <w:i/>
              </w:rPr>
              <w:t>Strukturieren</w:t>
            </w:r>
            <w:r>
              <w:rPr>
                <w:i/>
              </w:rPr>
              <w:tab/>
            </w:r>
            <w:r>
              <w:t xml:space="preserve">zunehmend komplexeSachsituationen mit Blick auf eine </w:t>
            </w:r>
            <w:r>
              <w:tab/>
              <w:t>konkrete Fragestellung erfassen und strukturieren,</w:t>
            </w:r>
            <w:r>
              <w:br/>
            </w:r>
            <w:r>
              <w:tab/>
              <w:t xml:space="preserve">Annahmen treffen und begründet Vereinfachungen einer </w:t>
            </w:r>
            <w:r>
              <w:tab/>
              <w:t>realen Situation vornehmen,</w:t>
            </w:r>
            <w:r>
              <w:br/>
            </w:r>
            <w:r>
              <w:rPr>
                <w:i/>
              </w:rPr>
              <w:t>Mathematisieren</w:t>
            </w:r>
            <w:r>
              <w:tab/>
              <w:t xml:space="preserve">zunehmend komplexe Sachsituationen in </w:t>
            </w:r>
            <w:r>
              <w:t xml:space="preserve">mathematische </w:t>
            </w:r>
            <w:r>
              <w:tab/>
              <w:t>Modelle übersetzen</w:t>
            </w:r>
            <w:r>
              <w:br/>
            </w:r>
            <w:r>
              <w:tab/>
              <w:t xml:space="preserve">mithilfe math. Kenntnisse und Fertigkeiten eine Lösung </w:t>
            </w:r>
            <w:r>
              <w:tab/>
              <w:t>innerhalb des math. Modells erarbeiten,</w:t>
            </w:r>
            <w:r>
              <w:br/>
            </w:r>
            <w:r>
              <w:tab/>
              <w:t xml:space="preserve">einem mathematischen Modell verschiedene passende </w:t>
            </w:r>
            <w:r>
              <w:tab/>
              <w:t>Sachsituationen zuordnen,</w:t>
            </w:r>
            <w:r>
              <w:br/>
            </w:r>
            <w:r>
              <w:rPr>
                <w:i/>
              </w:rPr>
              <w:t>Validieren</w:t>
            </w:r>
            <w:r>
              <w:tab/>
              <w:t>die erarbeitete Lösung wieder auf di</w:t>
            </w:r>
            <w:r>
              <w:t xml:space="preserve">e Sachsituation </w:t>
            </w:r>
            <w:r>
              <w:tab/>
              <w:t>beziehen,</w:t>
            </w:r>
            <w:r>
              <w:br/>
            </w:r>
            <w:r>
              <w:tab/>
              <w:t xml:space="preserve">die Angemessenheit aufgestellter Modelle für die </w:t>
            </w:r>
            <w:r>
              <w:tab/>
              <w:t>Fragestellung reflektieren,</w:t>
            </w:r>
            <w:r>
              <w:br/>
            </w:r>
            <w:r>
              <w:tab/>
              <w:t xml:space="preserve">aufgestellte Modelle mit Blick auf die Fragestellung </w:t>
            </w:r>
            <w:r>
              <w:tab/>
              <w:t>verbessern</w:t>
            </w:r>
          </w:p>
          <w:p w:rsidR="00976DD3" w:rsidRDefault="003760A5">
            <w:pPr>
              <w:pStyle w:val="ekvTabelle"/>
              <w:tabs>
                <w:tab w:val="left" w:pos="1389"/>
              </w:tabs>
              <w:rPr>
                <w:b/>
              </w:rPr>
            </w:pPr>
            <w:r>
              <w:rPr>
                <w:b/>
              </w:rPr>
              <w:t>Problemlösen</w:t>
            </w:r>
          </w:p>
          <w:p w:rsidR="00976DD3" w:rsidRDefault="003760A5">
            <w:pPr>
              <w:pStyle w:val="ekvTabelle"/>
              <w:tabs>
                <w:tab w:val="left" w:pos="1389"/>
              </w:tabs>
            </w:pPr>
            <w:r>
              <w:rPr>
                <w:i/>
              </w:rPr>
              <w:t>Lösen</w:t>
            </w:r>
            <w:r>
              <w:tab/>
              <w:t xml:space="preserve">ausgewählte Routineverfahren auch hilfsmittelfrei zur </w:t>
            </w:r>
            <w:r>
              <w:tab/>
              <w:t xml:space="preserve">Lösung </w:t>
            </w:r>
            <w:r>
              <w:t>einsetzen,</w:t>
            </w:r>
            <w:r>
              <w:br/>
            </w:r>
            <w:r>
              <w:tab/>
              <w:t>Werkzeuge auswählen, die den Lösungsweg unterstützen</w:t>
            </w:r>
            <w:r>
              <w:br/>
            </w:r>
            <w:r>
              <w:rPr>
                <w:i/>
              </w:rPr>
              <w:t>Reflektieren</w:t>
            </w:r>
            <w:r>
              <w:tab/>
              <w:t xml:space="preserve">Ergebnisse auf dem Hintergrund der Fragestellung </w:t>
            </w:r>
            <w:r>
              <w:tab/>
              <w:t xml:space="preserve">und auf Plausibilität überprüfen, </w:t>
            </w:r>
            <w:r>
              <w:br/>
            </w:r>
            <w:r>
              <w:tab/>
              <w:t>verschiedene Lösungswege vergleichen</w:t>
            </w:r>
          </w:p>
          <w:p w:rsidR="00976DD3" w:rsidRDefault="003760A5">
            <w:pPr>
              <w:pStyle w:val="ekvTabelle"/>
              <w:tabs>
                <w:tab w:val="left" w:pos="1389"/>
              </w:tabs>
              <w:rPr>
                <w:b/>
              </w:rPr>
            </w:pPr>
            <w:r>
              <w:rPr>
                <w:b/>
              </w:rPr>
              <w:t>Argumentieren</w:t>
            </w:r>
          </w:p>
          <w:p w:rsidR="00976DD3" w:rsidRDefault="003760A5">
            <w:pPr>
              <w:pStyle w:val="ekvTabelle"/>
              <w:tabs>
                <w:tab w:val="left" w:pos="1389"/>
              </w:tabs>
            </w:pPr>
            <w:r>
              <w:rPr>
                <w:i/>
              </w:rPr>
              <w:t>Vermuten</w:t>
            </w:r>
            <w:r>
              <w:tab/>
              <w:t>Vermutungen aufstellen und mithi</w:t>
            </w:r>
            <w:r>
              <w:t xml:space="preserve">lfe von Fachbegriffen </w:t>
            </w:r>
            <w:r>
              <w:tab/>
              <w:t>präzisieren</w:t>
            </w:r>
            <w:r>
              <w:br/>
            </w:r>
            <w:r>
              <w:rPr>
                <w:i/>
              </w:rPr>
              <w:t>Begründen</w:t>
            </w:r>
            <w:r>
              <w:tab/>
              <w:t>vorgegebene Argumentationen und Beweise erklären,</w:t>
            </w:r>
          </w:p>
          <w:p w:rsidR="00976DD3" w:rsidRDefault="003760A5">
            <w:pPr>
              <w:pStyle w:val="ekvTabelle"/>
              <w:tabs>
                <w:tab w:val="left" w:pos="1389"/>
              </w:tabs>
              <w:rPr>
                <w:b/>
              </w:rPr>
            </w:pPr>
            <w:r>
              <w:rPr>
                <w:b/>
              </w:rPr>
              <w:t>Kommunizieren</w:t>
            </w:r>
          </w:p>
          <w:p w:rsidR="00976DD3" w:rsidRDefault="003760A5">
            <w:pPr>
              <w:pStyle w:val="ekvTabelle"/>
              <w:tabs>
                <w:tab w:val="left" w:pos="1389"/>
              </w:tabs>
            </w:pPr>
            <w:r>
              <w:rPr>
                <w:i/>
              </w:rPr>
              <w:t>Diskutieren</w:t>
            </w:r>
            <w:r>
              <w:tab/>
              <w:t xml:space="preserve">zu mathematikhaltigen, auch fehlerbehafteten Aussagen </w:t>
            </w:r>
            <w:r>
              <w:tab/>
              <w:t>begründet Stellung nehmen</w:t>
            </w:r>
          </w:p>
          <w:p w:rsidR="00976DD3" w:rsidRDefault="003760A5">
            <w:pPr>
              <w:pStyle w:val="ekvTabelle"/>
              <w:tabs>
                <w:tab w:val="left" w:pos="1389"/>
              </w:tabs>
              <w:rPr>
                <w:b/>
              </w:rPr>
            </w:pPr>
            <w:r>
              <w:rPr>
                <w:b/>
              </w:rPr>
              <w:t>Werkzeuge nutzen</w:t>
            </w:r>
          </w:p>
          <w:p w:rsidR="00976DD3" w:rsidRDefault="003760A5">
            <w:pPr>
              <w:pStyle w:val="ekvTabelle"/>
              <w:tabs>
                <w:tab w:val="left" w:pos="1389"/>
              </w:tabs>
            </w:pPr>
            <w:r>
              <w:t>Digitale Werkzeuge (TI-nspire CX) nut</w:t>
            </w:r>
            <w:r>
              <w:t>zen zum Darstellen von Funktionen (grafisch und als Wertetabelle),  zum zielgerichteten Variieren der Parameter   von Funktionen und zum Lösen von Gleichungen</w:t>
            </w:r>
          </w:p>
        </w:tc>
      </w:tr>
      <w:tr w:rsidR="00976DD3">
        <w:trPr>
          <w:trHeight w:val="853"/>
        </w:trPr>
        <w:tc>
          <w:tcPr>
            <w:tcW w:w="434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s>
              <w:rPr>
                <w:b/>
              </w:rPr>
            </w:pPr>
            <w:r>
              <w:rPr>
                <w:b/>
              </w:rPr>
              <w:t>1</w:t>
            </w:r>
            <w:r>
              <w:tab/>
              <w:t>Potenzen mit rationalen Exponenten</w:t>
            </w:r>
            <w:r>
              <w:br/>
            </w:r>
          </w:p>
        </w:tc>
        <w:tc>
          <w:tcPr>
            <w:tcW w:w="434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pPr>
          </w:p>
        </w:tc>
        <w:tc>
          <w:tcPr>
            <w:tcW w:w="604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853"/>
        </w:trPr>
        <w:tc>
          <w:tcPr>
            <w:tcW w:w="434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s>
            </w:pPr>
            <w:r>
              <w:rPr>
                <w:b/>
              </w:rPr>
              <w:t>2</w:t>
            </w:r>
            <w:r>
              <w:tab/>
              <w:t>Exponentialfunktionen</w:t>
            </w:r>
          </w:p>
          <w:p w:rsidR="00976DD3" w:rsidRDefault="00976DD3">
            <w:pPr>
              <w:pStyle w:val="ekvTabelle"/>
              <w:tabs>
                <w:tab w:val="left" w:pos="284"/>
              </w:tabs>
              <w:rPr>
                <w:b/>
              </w:rPr>
            </w:pPr>
          </w:p>
        </w:tc>
        <w:tc>
          <w:tcPr>
            <w:tcW w:w="434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pPr>
            <w:r>
              <w:t xml:space="preserve">Einfache Transformationen </w:t>
            </w:r>
            <w:r>
              <w:t>(Streckung, Verschiebung) auf Exponentialfunktionen anwenden und die zugehörigen Parameter deuten</w:t>
            </w:r>
          </w:p>
        </w:tc>
        <w:tc>
          <w:tcPr>
            <w:tcW w:w="604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665"/>
        </w:trPr>
        <w:tc>
          <w:tcPr>
            <w:tcW w:w="434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s>
            </w:pPr>
            <w:r>
              <w:rPr>
                <w:b/>
              </w:rPr>
              <w:t>3</w:t>
            </w:r>
            <w:r>
              <w:tab/>
              <w:t>Exponentialgleichungen und Logarithmus</w:t>
            </w:r>
          </w:p>
        </w:tc>
        <w:tc>
          <w:tcPr>
            <w:tcW w:w="434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pPr>
          </w:p>
        </w:tc>
        <w:tc>
          <w:tcPr>
            <w:tcW w:w="604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853"/>
        </w:trPr>
        <w:tc>
          <w:tcPr>
            <w:tcW w:w="434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284"/>
              </w:tabs>
            </w:pPr>
            <w:r>
              <w:rPr>
                <w:b/>
              </w:rPr>
              <w:t>4</w:t>
            </w:r>
            <w:r>
              <w:tab/>
              <w:t>Lineare und exponentielle Wachstumsmodelle</w:t>
            </w:r>
          </w:p>
        </w:tc>
        <w:tc>
          <w:tcPr>
            <w:tcW w:w="434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3760A5">
            <w:pPr>
              <w:pStyle w:val="ekvTabelle"/>
              <w:tabs>
                <w:tab w:val="left" w:pos="1389"/>
              </w:tabs>
            </w:pPr>
            <w:r>
              <w:t xml:space="preserve">Wachstumsprozesse mithilfe linearer Funktionen und </w:t>
            </w:r>
            <w:r>
              <w:t>Exponentialfunktionen beschreiben;</w:t>
            </w:r>
            <w:r>
              <w:br/>
              <w:t>am Graphen oder Term einer Funktion ablesbare Eigenschaften als Argumente beim Lösen von inner- und außermathematischen Problemen verwenden</w:t>
            </w:r>
          </w:p>
        </w:tc>
        <w:tc>
          <w:tcPr>
            <w:tcW w:w="604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r w:rsidR="00976DD3">
        <w:trPr>
          <w:trHeight w:val="853"/>
        </w:trPr>
        <w:tc>
          <w:tcPr>
            <w:tcW w:w="4344"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284"/>
              </w:tabs>
              <w:rPr>
                <w:spacing w:val="-2"/>
              </w:rPr>
            </w:pPr>
          </w:p>
          <w:p w:rsidR="00976DD3" w:rsidRDefault="003760A5">
            <w:pPr>
              <w:pStyle w:val="ekvTabelle"/>
              <w:tabs>
                <w:tab w:val="left" w:pos="284"/>
              </w:tabs>
              <w:rPr>
                <w:b/>
              </w:rPr>
            </w:pPr>
            <w:del w:id="85" w:author="Unbekannter Autor" w:date="2020-04-03T12:02:00Z">
              <w:r>
                <w:rPr>
                  <w:b/>
                </w:rPr>
                <w:delText>Exkursion (fakultativ)</w:delText>
              </w:r>
              <w:r>
                <w:br/>
                <w:delText>Logarithmusgesetze</w:delText>
              </w:r>
            </w:del>
          </w:p>
        </w:tc>
        <w:tc>
          <w:tcPr>
            <w:tcW w:w="4349" w:type="dxa"/>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pPr>
          </w:p>
        </w:tc>
        <w:tc>
          <w:tcPr>
            <w:tcW w:w="6049" w:type="dxa"/>
            <w:vMerge/>
            <w:tcBorders>
              <w:top w:val="single" w:sz="4" w:space="0" w:color="000000"/>
              <w:left w:val="single" w:sz="4" w:space="0" w:color="000000"/>
              <w:bottom w:val="single" w:sz="4" w:space="0" w:color="000000"/>
              <w:right w:val="single" w:sz="4" w:space="0" w:color="000000"/>
            </w:tcBorders>
            <w:shd w:val="clear" w:color="auto" w:fill="auto"/>
          </w:tcPr>
          <w:p w:rsidR="00976DD3" w:rsidRDefault="00976DD3">
            <w:pPr>
              <w:pStyle w:val="ekvTabelle"/>
              <w:tabs>
                <w:tab w:val="left" w:pos="1389"/>
              </w:tabs>
              <w:rPr>
                <w:b/>
              </w:rPr>
            </w:pPr>
          </w:p>
        </w:tc>
      </w:tr>
    </w:tbl>
    <w:p w:rsidR="00976DD3" w:rsidRDefault="00976DD3">
      <w:pPr>
        <w:pStyle w:val="ekvtext"/>
        <w:rPr>
          <w:szCs w:val="18"/>
        </w:rPr>
      </w:pPr>
    </w:p>
    <w:p w:rsidR="00976DD3" w:rsidRDefault="003760A5">
      <w:pPr>
        <w:pStyle w:val="ekvtext"/>
      </w:pPr>
      <w:r>
        <w:rPr>
          <w:rFonts w:cs="Arial"/>
          <w:b/>
          <w:color w:val="000000"/>
          <w:szCs w:val="18"/>
        </w:rPr>
        <w:t xml:space="preserve">Quelle: </w:t>
      </w:r>
      <w:r>
        <w:rPr>
          <w:rFonts w:cs="Arial"/>
          <w:color w:val="000000"/>
          <w:szCs w:val="18"/>
        </w:rPr>
        <w:t>Stoffverteilungsplan Mat</w:t>
      </w:r>
      <w:r>
        <w:rPr>
          <w:rFonts w:cs="Arial"/>
          <w:color w:val="000000"/>
          <w:szCs w:val="18"/>
        </w:rPr>
        <w:t xml:space="preserve">hematik Einführungsphase auf der Grundlage des Kernlehrplans, </w:t>
      </w:r>
      <w:r>
        <w:rPr>
          <w:rStyle w:val="ekvberschriftgrau"/>
          <w:rFonts w:cs="Arial"/>
          <w:color w:val="000000"/>
          <w:sz w:val="18"/>
          <w:szCs w:val="18"/>
        </w:rPr>
        <w:t>Lambacher</w:t>
      </w:r>
      <w:ins w:id="86" w:author="Windows User" w:date="2020-04-02T22:08:00Z">
        <w:r>
          <w:rPr>
            <w:rStyle w:val="ekvberschriftgrau"/>
            <w:rFonts w:cs="Arial"/>
            <w:color w:val="000000"/>
            <w:sz w:val="18"/>
            <w:szCs w:val="18"/>
          </w:rPr>
          <w:t xml:space="preserve"> </w:t>
        </w:r>
      </w:ins>
      <w:r>
        <w:rPr>
          <w:rStyle w:val="ekvberschriftgrau"/>
          <w:rFonts w:cs="Arial"/>
          <w:color w:val="000000"/>
          <w:sz w:val="18"/>
          <w:szCs w:val="18"/>
        </w:rPr>
        <w:t>Schweizer</w:t>
      </w:r>
      <w:ins w:id="87" w:author="Windows User" w:date="2020-04-02T22:08:00Z">
        <w:r>
          <w:rPr>
            <w:rStyle w:val="ekvberschriftgrau"/>
            <w:rFonts w:cs="Arial"/>
            <w:color w:val="000000"/>
            <w:sz w:val="18"/>
            <w:szCs w:val="18"/>
          </w:rPr>
          <w:t xml:space="preserve"> </w:t>
        </w:r>
      </w:ins>
      <w:r>
        <w:rPr>
          <w:rStyle w:val="ekvberschriftgrau"/>
          <w:rFonts w:cs="Arial"/>
          <w:color w:val="000000"/>
          <w:sz w:val="18"/>
          <w:szCs w:val="18"/>
        </w:rPr>
        <w:t xml:space="preserve">Einführungsphase, Klettbuch </w:t>
      </w:r>
      <w:r>
        <w:rPr>
          <w:rFonts w:cs="Arial"/>
          <w:color w:val="000000"/>
          <w:szCs w:val="18"/>
          <w:lang w:bidi="de-DE"/>
        </w:rPr>
        <w:t xml:space="preserve">978-3-12-735431-2 </w:t>
      </w:r>
    </w:p>
    <w:sectPr w:rsidR="00976DD3">
      <w:headerReference w:type="even" r:id="rId11"/>
      <w:headerReference w:type="default" r:id="rId12"/>
      <w:footerReference w:type="even" r:id="rId13"/>
      <w:footerReference w:type="default" r:id="rId14"/>
      <w:pgSz w:w="16838" w:h="11906" w:orient="landscape"/>
      <w:pgMar w:top="852" w:right="907" w:bottom="795" w:left="794" w:header="426" w:footer="680" w:gutter="0"/>
      <w:pgNumType w:start="1"/>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Windows User" w:date="2020-04-02T21:20:00Z" w:initials="WU">
    <w:p w:rsidR="00976DD3" w:rsidRDefault="003760A5">
      <w:r>
        <w:rPr>
          <w:rFonts w:ascii="Liberation Serif" w:eastAsia="Segoe UI" w:hAnsi="Liberation Serif" w:cs="Tahoma"/>
          <w:sz w:val="24"/>
          <w:szCs w:val="24"/>
          <w:lang w:val="en-US" w:eastAsia="en-US" w:bidi="en-US"/>
        </w:rPr>
        <w:t>Allo: Mir ist klar, dass wir über die Reihenfolge lange diskutier haben, aber ich würde hier es offener gestalten: 2. Themen, 2.1 Mögliche Reihenfolge, da es immer wied</w:t>
      </w:r>
      <w:r>
        <w:rPr>
          <w:rFonts w:ascii="Liberation Serif" w:eastAsia="Segoe UI" w:hAnsi="Liberation Serif" w:cs="Tahoma"/>
          <w:sz w:val="24"/>
          <w:szCs w:val="24"/>
          <w:lang w:val="en-US" w:eastAsia="en-US" w:bidi="en-US"/>
        </w:rPr>
        <w:t>er mal Gründe geben kann, diese Reihenfolge zu ändernt (Abstand zwischen Ferien, Pandemien o.ä.</w:t>
      </w:r>
    </w:p>
    <w:p w:rsidR="00976DD3" w:rsidRDefault="00976DD3"/>
  </w:comment>
  <w:comment w:id="19" w:author="Unbekannter Autor" w:date="2020-03-29T15:51:00Z" w:initials="">
    <w:p w:rsidR="00976DD3" w:rsidRDefault="003760A5">
      <w:r>
        <w:rPr>
          <w:rFonts w:ascii="Times New Roman" w:eastAsia="Segoe UI" w:hAnsi="Times New Roman" w:cs="Tahoma"/>
          <w:sz w:val="20"/>
          <w:szCs w:val="24"/>
          <w:lang w:val="en-US" w:eastAsia="en-US" w:bidi="en-US"/>
        </w:rPr>
        <w:t>Unterrichtsvorhaben III ist sehr kurz und kann auch teilweise weggelassen werden, wie dieses Jahr. Wollte ich aber nicht reinschreiben.</w:t>
      </w:r>
    </w:p>
  </w:comment>
  <w:comment w:id="21" w:author="Windows User" w:date="2020-04-02T22:05:00Z" w:initials="WU">
    <w:p w:rsidR="00976DD3" w:rsidRDefault="003760A5">
      <w:r>
        <w:rPr>
          <w:rFonts w:ascii="Liberation Serif" w:eastAsia="Segoe UI" w:hAnsi="Liberation Serif" w:cs="Tahoma"/>
          <w:sz w:val="24"/>
          <w:szCs w:val="24"/>
          <w:lang w:val="en-US" w:eastAsia="en-US" w:bidi="en-US"/>
        </w:rPr>
        <w:t>ALLO: Ich halte es durc</w:t>
      </w:r>
      <w:r>
        <w:rPr>
          <w:rFonts w:ascii="Liberation Serif" w:eastAsia="Segoe UI" w:hAnsi="Liberation Serif" w:cs="Tahoma"/>
          <w:sz w:val="24"/>
          <w:szCs w:val="24"/>
          <w:lang w:val="en-US" w:eastAsia="en-US" w:bidi="en-US"/>
        </w:rPr>
        <w:t>haus für hilfreich, ein paar Zeilen in das Unterkapitel 2.1 „Mögliche Reihenfolge“ reinzuschreiben, die darauf eingehen, und sagen, dass III je nach Zeitreserven mehr oder weniger umfangreich behandelt werden kann und die FS Mathe sich darauf geeinigt hat,</w:t>
      </w:r>
      <w:r>
        <w:rPr>
          <w:rFonts w:ascii="Liberation Serif" w:eastAsia="Segoe UI" w:hAnsi="Liberation Serif" w:cs="Tahoma"/>
          <w:sz w:val="24"/>
          <w:szCs w:val="24"/>
          <w:lang w:val="en-US" w:eastAsia="en-US" w:bidi="en-US"/>
        </w:rPr>
        <w:t xml:space="preserve"> das Thema Vektoren notfalls in der EF zu streichen (wobei ich dachte, dass wäre bereits unser Fazit der Umfrage gewesen, dass wir Vektoren aus der EF streichen?) Auch als hilfreicher Kommentar für Einsteiger könnte sein, dass „Vektoren“ nicht für die ZK r</w:t>
      </w:r>
      <w:r>
        <w:rPr>
          <w:rFonts w:ascii="Liberation Serif" w:eastAsia="Segoe UI" w:hAnsi="Liberation Serif" w:cs="Tahoma"/>
          <w:sz w:val="24"/>
          <w:szCs w:val="24"/>
          <w:lang w:val="en-US" w:eastAsia="en-US" w:bidi="en-US"/>
        </w:rPr>
        <w:t>elevant ist.</w:t>
      </w:r>
    </w:p>
  </w:comment>
  <w:comment w:id="23" w:author="Windows User" w:date="2020-04-02T21:44:00Z" w:initials="WU">
    <w:p w:rsidR="00976DD3" w:rsidRDefault="003760A5">
      <w:r>
        <w:rPr>
          <w:rFonts w:ascii="Liberation Serif" w:eastAsia="Segoe UI" w:hAnsi="Liberation Serif" w:cs="Tahoma"/>
          <w:sz w:val="24"/>
          <w:szCs w:val="24"/>
          <w:lang w:val="en-US" w:eastAsia="en-US" w:bidi="en-US"/>
        </w:rPr>
        <w:t>Allo: Ich präzesiere hier ein wenig und gleichzeitig entschärfe ich ein wenig um die Version einerseits mit den KuK konsensfähig zu halten und andererseits auch den organsiatorischen Spielraum zu lassen, den der Alltag mit sich bringen kann.</w:t>
      </w:r>
    </w:p>
  </w:comment>
  <w:comment w:id="73" w:author="Unbekannter Autor" w:date="2020-04-02T21:55:00Z" w:initials="">
    <w:p w:rsidR="00976DD3" w:rsidRDefault="003760A5">
      <w:r>
        <w:rPr>
          <w:rFonts w:ascii="Times New Roman" w:eastAsia="Segoe UI" w:hAnsi="Times New Roman" w:cs="Tahoma"/>
          <w:sz w:val="20"/>
          <w:szCs w:val="24"/>
          <w:lang w:val="en-US" w:eastAsia="en-US" w:bidi="en-US"/>
        </w:rPr>
        <w:t xml:space="preserve">Diese ganzen Tabellen weglassen?!?! </w:t>
      </w:r>
    </w:p>
  </w:comment>
  <w:comment w:id="74" w:author="Windows User" w:date="2020-04-02T21:55:00Z" w:initials="WU">
    <w:p w:rsidR="00976DD3" w:rsidRDefault="003760A5">
      <w:r>
        <w:rPr>
          <w:rFonts w:ascii="Liberation Serif" w:eastAsia="Segoe UI" w:hAnsi="Liberation Serif" w:cs="Tahoma"/>
          <w:sz w:val="24"/>
          <w:szCs w:val="24"/>
          <w:lang w:val="en-US" w:eastAsia="en-US" w:bidi="en-US"/>
        </w:rPr>
        <w:t>Allo: ein, ganz im Gegenteil, sie ist der Kern!</w:t>
      </w:r>
    </w:p>
  </w:comment>
  <w:comment w:id="78" w:author="Windows User" w:date="2020-04-02T22:04:00Z" w:initials="WU">
    <w:p w:rsidR="00976DD3" w:rsidRDefault="003760A5">
      <w:r>
        <w:rPr>
          <w:rFonts w:ascii="Liberation Serif" w:eastAsia="Segoe UI" w:hAnsi="Liberation Serif" w:cs="Tahoma"/>
          <w:sz w:val="24"/>
          <w:szCs w:val="24"/>
          <w:lang w:val="en-US" w:eastAsia="en-US" w:bidi="en-US"/>
        </w:rPr>
        <w:t>ALLO: Hier scheinst du noch die alte Version zu haben.</w:t>
      </w:r>
    </w:p>
  </w:comment>
  <w:comment w:id="82" w:author="Windows User" w:date="2020-04-02T22:06:00Z" w:initials="WU">
    <w:p w:rsidR="00976DD3" w:rsidRDefault="003760A5">
      <w:r>
        <w:rPr>
          <w:rFonts w:ascii="Liberation Serif" w:eastAsia="Segoe UI" w:hAnsi="Liberation Serif" w:cs="Tahoma"/>
          <w:sz w:val="24"/>
          <w:szCs w:val="24"/>
          <w:lang w:val="en-US" w:eastAsia="en-US" w:bidi="en-US"/>
        </w:rPr>
        <w:t>ALLO siehe oben: alte Version?</w:t>
      </w:r>
    </w:p>
  </w:comment>
  <w:comment w:id="84" w:author="Windows User" w:date="2020-04-02T22:08:00Z" w:initials="WU">
    <w:p w:rsidR="00976DD3" w:rsidRDefault="003760A5">
      <w:r>
        <w:rPr>
          <w:rFonts w:ascii="Liberation Serif" w:eastAsia="Segoe UI" w:hAnsi="Liberation Serif" w:cs="Tahoma"/>
          <w:sz w:val="24"/>
          <w:szCs w:val="24"/>
          <w:lang w:val="en-US" w:eastAsia="en-US" w:bidi="en-US"/>
        </w:rPr>
        <w:t>Würde ich komplett rausnehmen. Ist unrealistich.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0A5" w:rsidRDefault="003760A5">
      <w:pPr>
        <w:spacing w:line="240" w:lineRule="auto"/>
      </w:pPr>
      <w:r>
        <w:separator/>
      </w:r>
    </w:p>
  </w:endnote>
  <w:endnote w:type="continuationSeparator" w:id="0">
    <w:p w:rsidR="003760A5" w:rsidRDefault="003760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oloMA11K-Buch-Kursiv">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DD3" w:rsidRDefault="003760A5">
    <w:pPr>
      <w:pStyle w:val="Fuzeile"/>
      <w:ind w:right="360" w:firstLine="360"/>
    </w:pPr>
    <w:r>
      <w:rPr>
        <w:noProof/>
      </w:rPr>
      <mc:AlternateContent>
        <mc:Choice Requires="wps">
          <w:drawing>
            <wp:anchor distT="0" distB="0" distL="0" distR="0" simplePos="0" relativeHeight="7" behindDoc="1" locked="0" layoutInCell="1" allowOverlap="1">
              <wp:simplePos x="0" y="0"/>
              <wp:positionH relativeFrom="margin">
                <wp:align>right</wp:align>
              </wp:positionH>
              <wp:positionV relativeFrom="paragraph">
                <wp:posOffset>635</wp:posOffset>
              </wp:positionV>
              <wp:extent cx="90805" cy="363855"/>
              <wp:effectExtent l="0" t="0" r="0" b="0"/>
              <wp:wrapSquare wrapText="largest"/>
              <wp:docPr id="10" name="Rahmen2"/>
              <wp:cNvGraphicFramePr/>
              <a:graphic xmlns:a="http://schemas.openxmlformats.org/drawingml/2006/main">
                <a:graphicData uri="http://schemas.microsoft.com/office/word/2010/wordprocessingShape">
                  <wps:wsp>
                    <wps:cNvSpPr/>
                    <wps:spPr>
                      <a:xfrm>
                        <a:off x="0" y="0"/>
                        <a:ext cx="90000" cy="363240"/>
                      </a:xfrm>
                      <a:prstGeom prst="rect">
                        <a:avLst/>
                      </a:prstGeom>
                      <a:noFill/>
                      <a:ln>
                        <a:noFill/>
                      </a:ln>
                    </wps:spPr>
                    <wps:style>
                      <a:lnRef idx="0">
                        <a:scrgbClr r="0" g="0" b="0"/>
                      </a:lnRef>
                      <a:fillRef idx="0">
                        <a:scrgbClr r="0" g="0" b="0"/>
                      </a:fillRef>
                      <a:effectRef idx="0">
                        <a:scrgbClr r="0" g="0" b="0"/>
                      </a:effectRef>
                      <a:fontRef idx="minor"/>
                    </wps:style>
                    <wps:txbx>
                      <w:txbxContent>
                        <w:p w:rsidR="00976DD3" w:rsidRDefault="003760A5">
                          <w:pPr>
                            <w:pStyle w:val="Fuzeile"/>
                          </w:pPr>
                          <w:r>
                            <w:rPr>
                              <w:rStyle w:val="Seitenzahl"/>
                              <w:color w:val="000000"/>
                              <w:sz w:val="25"/>
                              <w:szCs w:val="25"/>
                            </w:rPr>
                            <w:fldChar w:fldCharType="begin"/>
                          </w:r>
                          <w:r>
                            <w:rPr>
                              <w:rStyle w:val="Seitenzahl"/>
                              <w:sz w:val="25"/>
                              <w:szCs w:val="25"/>
                            </w:rPr>
                            <w:instrText>PAGE</w:instrText>
                          </w:r>
                          <w:r>
                            <w:rPr>
                              <w:rStyle w:val="Seitenzahl"/>
                              <w:sz w:val="25"/>
                              <w:szCs w:val="25"/>
                            </w:rPr>
                            <w:fldChar w:fldCharType="separate"/>
                          </w:r>
                          <w:r w:rsidR="00C6397F">
                            <w:rPr>
                              <w:rStyle w:val="Seitenzahl"/>
                              <w:noProof/>
                              <w:sz w:val="25"/>
                              <w:szCs w:val="25"/>
                            </w:rPr>
                            <w:t>10</w:t>
                          </w:r>
                          <w:r>
                            <w:rPr>
                              <w:rStyle w:val="Seitenzahl"/>
                              <w:sz w:val="25"/>
                              <w:szCs w:val="25"/>
                            </w:rPr>
                            <w:fldChar w:fldCharType="end"/>
                          </w:r>
                        </w:p>
                      </w:txbxContent>
                    </wps:txbx>
                    <wps:bodyPr lIns="0" tIns="0" rIns="0" bIns="0">
                      <a:spAutoFit/>
                    </wps:bodyPr>
                  </wps:wsp>
                </a:graphicData>
              </a:graphic>
            </wp:anchor>
          </w:drawing>
        </mc:Choice>
        <mc:Fallback>
          <w:pict>
            <v:rect id="Rahmen2" o:spid="_x0000_s1028" style="position:absolute;left:0;text-align:left;margin-left:-44.05pt;margin-top:.05pt;width:7.15pt;height:28.65pt;z-index:-503316473;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" filled="f" stroked="f">
              <v:textbox style="mso-fit-shape-to-text:t" inset="0,0,0,0">
                <w:txbxContent>
                  <w:p w:rsidR="00976DD3" w:rsidRDefault="003760A5">
                    <w:pPr>
                      <w:pStyle w:val="Fuzeile"/>
                    </w:pPr>
                    <w:r>
                      <w:rPr>
                        <w:rStyle w:val="Seitenzahl"/>
                        <w:color w:val="000000"/>
                        <w:sz w:val="25"/>
                        <w:szCs w:val="25"/>
                      </w:rPr>
                      <w:fldChar w:fldCharType="begin"/>
                    </w:r>
                    <w:r>
                      <w:rPr>
                        <w:rStyle w:val="Seitenzahl"/>
                        <w:sz w:val="25"/>
                        <w:szCs w:val="25"/>
                      </w:rPr>
                      <w:instrText>PAGE</w:instrText>
                    </w:r>
                    <w:r>
                      <w:rPr>
                        <w:rStyle w:val="Seitenzahl"/>
                        <w:sz w:val="25"/>
                        <w:szCs w:val="25"/>
                      </w:rPr>
                      <w:fldChar w:fldCharType="separate"/>
                    </w:r>
                    <w:r w:rsidR="00C6397F">
                      <w:rPr>
                        <w:rStyle w:val="Seitenzahl"/>
                        <w:noProof/>
                        <w:sz w:val="25"/>
                        <w:szCs w:val="25"/>
                      </w:rPr>
                      <w:t>10</w:t>
                    </w:r>
                    <w:r>
                      <w:rPr>
                        <w:rStyle w:val="Seitenzahl"/>
                        <w:sz w:val="25"/>
                        <w:szCs w:val="25"/>
                      </w:rPr>
                      <w:fldChar w:fldCharType="end"/>
                    </w:r>
                  </w:p>
                </w:txbxContent>
              </v:textbox>
              <w10:wrap type="square" side="largest" anchorx="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DD3" w:rsidRDefault="003760A5">
    <w:pPr>
      <w:pStyle w:val="Fuzeile"/>
      <w:pBdr>
        <w:top w:val="single" w:sz="4" w:space="1" w:color="000000"/>
      </w:pBdr>
      <w:jc w:val="right"/>
    </w:pPr>
    <w:r>
      <w:t xml:space="preserve">Seite </w:t>
    </w:r>
    <w:r>
      <w:rPr>
        <w:b/>
        <w:bCs/>
        <w:sz w:val="24"/>
        <w:szCs w:val="24"/>
      </w:rPr>
      <w:fldChar w:fldCharType="begin"/>
    </w:r>
    <w:r>
      <w:rPr>
        <w:b/>
        <w:bCs/>
        <w:sz w:val="24"/>
        <w:szCs w:val="24"/>
      </w:rPr>
      <w:instrText>PAGE</w:instrText>
    </w:r>
    <w:r>
      <w:rPr>
        <w:b/>
        <w:bCs/>
        <w:sz w:val="24"/>
        <w:szCs w:val="24"/>
      </w:rPr>
      <w:fldChar w:fldCharType="separate"/>
    </w:r>
    <w:r>
      <w:rPr>
        <w:b/>
        <w:bCs/>
        <w:noProof/>
        <w:sz w:val="24"/>
        <w:szCs w:val="24"/>
      </w:rPr>
      <w:t>1</w:t>
    </w:r>
    <w:r>
      <w:rPr>
        <w:b/>
        <w:bCs/>
        <w:sz w:val="24"/>
        <w:szCs w:val="24"/>
      </w:rPr>
      <w:fldChar w:fldCharType="end"/>
    </w:r>
    <w:r>
      <w:t xml:space="preserve"> von </w:t>
    </w:r>
    <w:r>
      <w:rPr>
        <w:b/>
        <w:bCs/>
        <w:sz w:val="24"/>
        <w:szCs w:val="24"/>
      </w:rPr>
      <w:fldChar w:fldCharType="begin"/>
    </w:r>
    <w:r>
      <w:rPr>
        <w:b/>
        <w:bCs/>
        <w:sz w:val="24"/>
        <w:szCs w:val="24"/>
      </w:rPr>
      <w:instrText>NUMPAGES</w:instrText>
    </w:r>
    <w:r>
      <w:rPr>
        <w:b/>
        <w:bCs/>
        <w:sz w:val="24"/>
        <w:szCs w:val="24"/>
      </w:rPr>
      <w:fldChar w:fldCharType="separate"/>
    </w:r>
    <w:r>
      <w:rPr>
        <w:b/>
        <w:bCs/>
        <w:noProof/>
        <w:sz w:val="24"/>
        <w:szCs w:val="24"/>
      </w:rPr>
      <w:t>1</w:t>
    </w:r>
    <w:r>
      <w:rPr>
        <w:b/>
        <w:bCs/>
        <w:sz w:val="24"/>
        <w:szCs w:val="24"/>
      </w:rPr>
      <w:fldChar w:fldCharType="end"/>
    </w:r>
  </w:p>
  <w:p w:rsidR="00976DD3" w:rsidRDefault="00976DD3">
    <w:pPr>
      <w:pStyle w:val="ekvseitenzahl"/>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0A5" w:rsidRDefault="003760A5"/>
  </w:footnote>
  <w:footnote w:type="continuationSeparator" w:id="0">
    <w:p w:rsidR="003760A5" w:rsidRDefault="003760A5">
      <w:r>
        <w:continuationSeparator/>
      </w:r>
    </w:p>
  </w:footnote>
  <w:footnote w:id="1">
    <w:p w:rsidR="00976DD3" w:rsidRDefault="003760A5">
      <w:pPr>
        <w:pStyle w:val="Funotentext"/>
        <w:tabs>
          <w:tab w:val="left" w:pos="2256"/>
        </w:tabs>
      </w:pPr>
      <w:ins w:id="3" w:author="Windows User" w:date="2020-04-02T22:11:00Z">
        <w:r>
          <w:rPr>
            <w:rStyle w:val="Funotenzeichen"/>
          </w:rPr>
          <w:footnoteRef/>
        </w:r>
        <w:r>
          <w:tab/>
          <w:t xml:space="preserve"> </w:t>
        </w:r>
      </w:ins>
      <w:del w:id="4" w:author="Unbekannter Autor" w:date="2020-04-03T12:10:00Z">
        <w:r>
          <w:rPr>
            <w:rFonts w:ascii="Arial" w:hAnsi="Arial"/>
            <w:sz w:val="18"/>
            <w:szCs w:val="18"/>
          </w:rPr>
          <w:delText>Hierzu bietet das Lehrwerk auf Seite 263ff. eine erste Einführung.</w:delText>
        </w:r>
      </w:del>
    </w:p>
  </w:footnote>
  <w:footnote w:id="2">
    <w:p w:rsidR="00976DD3" w:rsidRDefault="003760A5">
      <w:pPr>
        <w:pStyle w:val="Funotentext"/>
      </w:pPr>
      <w:ins w:id="28" w:author="Windows User" w:date="2020-04-02T21:31:00Z">
        <w:r>
          <w:rPr>
            <w:rStyle w:val="Funotenzeichen"/>
          </w:rPr>
          <w:footnoteRef/>
        </w:r>
        <w:r>
          <w:tab/>
          <w:t xml:space="preserve"> </w:t>
        </w:r>
        <w:r>
          <w:rPr>
            <w:rFonts w:ascii="Arial" w:hAnsi="Arial"/>
            <w:sz w:val="18"/>
            <w:szCs w:val="18"/>
          </w:rPr>
          <w:t>https://www.standardsicherung.schulministerium.nrw.de/cms/zentrale-klausuren-s-ii/faecher/</w:t>
        </w:r>
      </w:ins>
    </w:p>
  </w:footnote>
  <w:footnote w:id="3">
    <w:p w:rsidR="00976DD3" w:rsidRDefault="003760A5">
      <w:pPr>
        <w:pStyle w:val="Funotentext"/>
      </w:pPr>
      <w:ins w:id="64" w:author="Unbekannter Autor" w:date="2020-04-03T12:06:00Z">
        <w:r>
          <w:rPr>
            <w:rStyle w:val="Funotenzeichen"/>
          </w:rPr>
          <w:footnoteRef/>
        </w:r>
        <w:r>
          <w:rPr>
            <w:rFonts w:ascii="Arial" w:hAnsi="Arial"/>
            <w:sz w:val="18"/>
            <w:szCs w:val="18"/>
          </w:rPr>
          <w:tab/>
          <w:t>https://www.standardsicherung.schulministerium.nrw.de/cms/zentralabitur-wbk/faecher/getfile.p</w:t>
        </w:r>
        <w:r>
          <w:rPr>
            <w:rFonts w:ascii="Arial" w:hAnsi="Arial"/>
            <w:sz w:val="18"/>
            <w:szCs w:val="18"/>
          </w:rPr>
          <w:t>hp?</w:t>
        </w:r>
        <w:r>
          <w:t>file=2239</w:t>
        </w:r>
      </w:ins>
    </w:p>
  </w:footnote>
  <w:footnote w:id="4">
    <w:p w:rsidR="00976DD3" w:rsidRDefault="003760A5">
      <w:pPr>
        <w:pStyle w:val="Funotentext"/>
        <w:tabs>
          <w:tab w:val="left" w:pos="3933"/>
        </w:tabs>
      </w:pPr>
      <w:ins w:id="67" w:author="Windows User" w:date="2020-04-02T21:50:00Z">
        <w:r>
          <w:rPr>
            <w:rStyle w:val="Funotenzeichen"/>
          </w:rPr>
          <w:footnoteRef/>
        </w:r>
        <w:r>
          <w:tab/>
          <w:t xml:space="preserve"> </w:t>
        </w:r>
        <w:r>
          <w:rPr>
            <w:rFonts w:ascii="Arial" w:hAnsi="Arial"/>
            <w:sz w:val="18"/>
            <w:szCs w:val="18"/>
          </w:rPr>
          <w:t>Entsprechend ausgearbeitete Lernjobs der vergangenen Jahre, die auf die Online-Materialien des Buches basieren, sind auf dem Schulserver unter Hidrive</w:t>
        </w:r>
        <w:r>
          <w:rPr>
            <w:rFonts w:ascii="Arial" w:eastAsia="Wingdings" w:hAnsi="Arial" w:cs="Wingdings"/>
            <w:sz w:val="18"/>
            <w:szCs w:val="18"/>
          </w:rPr>
          <w:t></w:t>
        </w:r>
        <w:r>
          <w:rPr>
            <w:rFonts w:ascii="Arial" w:hAnsi="Arial"/>
            <w:sz w:val="18"/>
            <w:szCs w:val="18"/>
          </w:rPr>
          <w:t xml:space="preserve"> Gemeinsame Dateien </w:t>
        </w:r>
        <w:r>
          <w:rPr>
            <w:rFonts w:ascii="Arial" w:eastAsia="Wingdings" w:hAnsi="Arial" w:cs="Wingdings"/>
            <w:sz w:val="18"/>
            <w:szCs w:val="18"/>
          </w:rPr>
          <w:t></w:t>
        </w:r>
        <w:r>
          <w:rPr>
            <w:rFonts w:ascii="Arial" w:hAnsi="Arial"/>
            <w:sz w:val="18"/>
            <w:szCs w:val="18"/>
          </w:rPr>
          <w:t xml:space="preserve"> Fachschaften </w:t>
        </w:r>
        <w:r>
          <w:rPr>
            <w:rFonts w:ascii="Arial" w:eastAsia="Wingdings" w:hAnsi="Arial" w:cs="Wingdings"/>
            <w:sz w:val="18"/>
            <w:szCs w:val="18"/>
          </w:rPr>
          <w:t></w:t>
        </w:r>
        <w:r>
          <w:rPr>
            <w:rFonts w:ascii="Arial" w:hAnsi="Arial"/>
            <w:sz w:val="18"/>
            <w:szCs w:val="18"/>
          </w:rPr>
          <w:t xml:space="preserve"> Mathematik </w:t>
        </w:r>
        <w:r>
          <w:rPr>
            <w:rFonts w:ascii="Arial" w:eastAsia="Wingdings" w:hAnsi="Arial" w:cs="Wingdings"/>
            <w:sz w:val="18"/>
            <w:szCs w:val="18"/>
          </w:rPr>
          <w:t></w:t>
        </w:r>
        <w:r>
          <w:rPr>
            <w:rFonts w:ascii="Arial" w:hAnsi="Arial"/>
            <w:sz w:val="18"/>
            <w:szCs w:val="18"/>
          </w:rPr>
          <w:t xml:space="preserve"> 12_Oberstufe zu finden.</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DD3" w:rsidRDefault="003760A5">
    <w:pPr>
      <w:pStyle w:val="Kopfzeile"/>
      <w:pBdr>
        <w:bottom w:val="single" w:sz="4" w:space="1" w:color="000000"/>
      </w:pBdr>
    </w:pPr>
    <w:r>
      <w:rPr>
        <w:noProof/>
      </w:rPr>
      <mc:AlternateContent>
        <mc:Choice Requires="wps">
          <w:drawing>
            <wp:anchor distT="0" distB="0" distL="0" distR="0" simplePos="0" relativeHeight="12" behindDoc="1" locked="0" layoutInCell="1" allowOverlap="1" wp14:anchorId="6C3516C9">
              <wp:simplePos x="0" y="0"/>
              <wp:positionH relativeFrom="page">
                <wp:posOffset>0</wp:posOffset>
              </wp:positionH>
              <wp:positionV relativeFrom="page">
                <wp:posOffset>262890</wp:posOffset>
              </wp:positionV>
              <wp:extent cx="459740" cy="130810"/>
              <wp:effectExtent l="0" t="0" r="0" b="0"/>
              <wp:wrapNone/>
              <wp:docPr id="2" name="Text Box 6"/>
              <wp:cNvGraphicFramePr/>
              <a:graphic xmlns:a="http://schemas.openxmlformats.org/drawingml/2006/main">
                <a:graphicData uri="http://schemas.microsoft.com/office/word/2010/wordprocessingShape">
                  <wps:wsp>
                    <wps:cNvSpPr/>
                    <wps:spPr>
                      <a:xfrm>
                        <a:off x="0" y="0"/>
                        <a:ext cx="459000" cy="130320"/>
                      </a:xfrm>
                      <a:prstGeom prst="rect">
                        <a:avLst/>
                      </a:prstGeom>
                      <a:solidFill>
                        <a:srgbClr val="4F81BD"/>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Text Box 6" fillcolor="#4f81bd" stroked="f" style="position:absolute;margin-left:0pt;margin-top:20.7pt;width:36.1pt;height:10.2pt;mso-position-horizontal-relative:page;mso-position-vertical-relative:page" wp14:anchorId="6C3516C9">
              <w10:wrap type="none"/>
              <v:fill o:detectmouseclick="t" type="solid" color2="#b07e42"/>
              <v:stroke color="#3465a4" joinstyle="round" endcap="flat"/>
            </v:rect>
          </w:pict>
        </mc:Fallback>
      </mc:AlternateContent>
    </w:r>
    <w:r>
      <w:rPr>
        <w:noProof/>
      </w:rPr>
      <mc:AlternateContent>
        <mc:Choice Requires="wps">
          <w:drawing>
            <wp:anchor distT="0" distB="0" distL="0" distR="0" simplePos="0" relativeHeight="32" behindDoc="1" locked="0" layoutInCell="1" allowOverlap="1">
              <wp:simplePos x="0" y="0"/>
              <wp:positionH relativeFrom="page">
                <wp:posOffset>0</wp:posOffset>
              </wp:positionH>
              <wp:positionV relativeFrom="page">
                <wp:posOffset>263525</wp:posOffset>
              </wp:positionV>
              <wp:extent cx="459740" cy="130175"/>
              <wp:effectExtent l="0" t="0" r="0" b="0"/>
              <wp:wrapNone/>
              <wp:docPr id="3" name="Rahmen4"/>
              <wp:cNvGraphicFramePr/>
              <a:graphic xmlns:a="http://schemas.openxmlformats.org/drawingml/2006/main">
                <a:graphicData uri="http://schemas.microsoft.com/office/word/2010/wordprocessingShape">
                  <wps:wsp>
                    <wps:cNvSpPr/>
                    <wps:spPr>
                      <a:xfrm>
                        <a:off x="0" y="0"/>
                        <a:ext cx="459000" cy="129600"/>
                      </a:xfrm>
                      <a:prstGeom prst="rect">
                        <a:avLst/>
                      </a:prstGeom>
                      <a:noFill/>
                      <a:ln>
                        <a:noFill/>
                      </a:ln>
                    </wps:spPr>
                    <wps:style>
                      <a:lnRef idx="0">
                        <a:scrgbClr r="0" g="0" b="0"/>
                      </a:lnRef>
                      <a:fillRef idx="0">
                        <a:scrgbClr r="0" g="0" b="0"/>
                      </a:fillRef>
                      <a:effectRef idx="0">
                        <a:scrgbClr r="0" g="0" b="0"/>
                      </a:effectRef>
                      <a:fontRef idx="minor"/>
                    </wps:style>
                    <wps:txbx>
                      <w:txbxContent>
                        <w:p w:rsidR="00976DD3" w:rsidRDefault="00976DD3">
                          <w:pPr>
                            <w:pStyle w:val="Rahmeninhalt"/>
                            <w:jc w:val="right"/>
                            <w:rPr>
                              <w:color w:val="FFFFFF"/>
                            </w:rPr>
                          </w:pPr>
                        </w:p>
                      </w:txbxContent>
                    </wps:txbx>
                    <wps:bodyPr tIns="0" bIns="0" anchor="ctr">
                      <a:spAutoFit/>
                    </wps:bodyPr>
                  </wps:wsp>
                </a:graphicData>
              </a:graphic>
            </wp:anchor>
          </w:drawing>
        </mc:Choice>
        <mc:Fallback>
          <w:pict>
            <v:rect id="shape_0" ID="Rahmen4" stroked="f" style="position:absolute;margin-left:0pt;margin-top:20.75pt;width:36.1pt;height:10.15pt;mso-position-horizontal-relative:page;mso-position-vertical-relative:page">
              <w10:wrap type="none"/>
              <v:fill o:detectmouseclick="t" on="false"/>
              <v:stroke color="#3465a4" joinstyle="round" endcap="flat"/>
              <v:textbox>
                <w:txbxContent>
                  <w:p>
                    <w:pPr>
                      <w:pStyle w:val="Rahmeninhalt"/>
                      <w:jc w:val="right"/>
                      <w:rPr>
                        <w:color w:val="FFFFFF"/>
                      </w:rPr>
                    </w:pPr>
                    <w:r>
                      <w:rPr>
                        <w:color w:val="FFFFFF"/>
                      </w:rPr>
                    </w:r>
                  </w:p>
                </w:txbxContent>
              </v:textbox>
            </v:rect>
          </w:pict>
        </mc:Fallback>
      </mc:AlternateContent>
    </w:r>
    <w:r>
      <w:rPr>
        <w:noProof/>
      </w:rPr>
      <w:drawing>
        <wp:anchor distT="0" distB="0" distL="114300" distR="114300" simplePos="0" relativeHeight="22" behindDoc="0" locked="0" layoutInCell="1" allowOverlap="1">
          <wp:simplePos x="0" y="0"/>
          <wp:positionH relativeFrom="column">
            <wp:posOffset>8509000</wp:posOffset>
          </wp:positionH>
          <wp:positionV relativeFrom="paragraph">
            <wp:posOffset>-217170</wp:posOffset>
          </wp:positionV>
          <wp:extent cx="1585595" cy="472440"/>
          <wp:effectExtent l="0" t="0" r="0" b="0"/>
          <wp:wrapTight wrapText="bothSides">
            <wp:wrapPolygon edited="0">
              <wp:start x="-51" y="0"/>
              <wp:lineTo x="-51" y="20842"/>
              <wp:lineTo x="21268" y="20842"/>
              <wp:lineTo x="21268" y="0"/>
              <wp:lineTo x="-51" y="0"/>
            </wp:wrapPolygon>
          </wp:wrapTight>
          <wp:docPr id="5"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2"/>
                  <pic:cNvPicPr>
                    <a:picLocks noChangeAspect="1" noChangeArrowheads="1"/>
                  </pic:cNvPicPr>
                </pic:nvPicPr>
                <pic:blipFill>
                  <a:blip r:embed="rId1"/>
                  <a:stretch>
                    <a:fillRect/>
                  </a:stretch>
                </pic:blipFill>
                <pic:spPr bwMode="auto">
                  <a:xfrm>
                    <a:off x="0" y="0"/>
                    <a:ext cx="1585595" cy="472440"/>
                  </a:xfrm>
                  <a:prstGeom prst="rect">
                    <a:avLst/>
                  </a:prstGeom>
                </pic:spPr>
              </pic:pic>
            </a:graphicData>
          </a:graphic>
        </wp:anchor>
      </w:drawing>
    </w:r>
    <w:r>
      <w:t>Schulinternes Curriculum Mathematik EF</w:t>
    </w:r>
  </w:p>
  <w:p w:rsidR="00976DD3" w:rsidRDefault="00976DD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DD3" w:rsidRDefault="003760A5">
    <w:pPr>
      <w:pStyle w:val="Kopfzeile"/>
      <w:pBdr>
        <w:bottom w:val="single" w:sz="4" w:space="1" w:color="000000"/>
      </w:pBdr>
    </w:pPr>
    <w:r>
      <w:rPr>
        <w:noProof/>
      </w:rPr>
      <mc:AlternateContent>
        <mc:Choice Requires="wps">
          <w:drawing>
            <wp:anchor distT="0" distB="0" distL="0" distR="0" simplePos="0" relativeHeight="17" behindDoc="1" locked="0" layoutInCell="1" allowOverlap="1" wp14:anchorId="6C3516C9">
              <wp:simplePos x="0" y="0"/>
              <wp:positionH relativeFrom="page">
                <wp:posOffset>0</wp:posOffset>
              </wp:positionH>
              <wp:positionV relativeFrom="page">
                <wp:posOffset>262890</wp:posOffset>
              </wp:positionV>
              <wp:extent cx="459740" cy="130810"/>
              <wp:effectExtent l="0" t="0" r="0" b="0"/>
              <wp:wrapNone/>
              <wp:docPr id="6" name="Text Box 6"/>
              <wp:cNvGraphicFramePr/>
              <a:graphic xmlns:a="http://schemas.openxmlformats.org/drawingml/2006/main">
                <a:graphicData uri="http://schemas.microsoft.com/office/word/2010/wordprocessingShape">
                  <wps:wsp>
                    <wps:cNvSpPr/>
                    <wps:spPr>
                      <a:xfrm>
                        <a:off x="0" y="0"/>
                        <a:ext cx="459000" cy="130320"/>
                      </a:xfrm>
                      <a:prstGeom prst="rect">
                        <a:avLst/>
                      </a:prstGeom>
                      <a:solidFill>
                        <a:srgbClr val="4F81BD"/>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Text Box 6" fillcolor="#4f81bd" stroked="f" style="position:absolute;margin-left:0pt;margin-top:20.7pt;width:36.1pt;height:10.2pt;mso-position-horizontal-relative:page;mso-position-vertical-relative:page" wp14:anchorId="6C3516C9">
              <w10:wrap type="none"/>
              <v:fill o:detectmouseclick="t" type="solid" color2="#b07e42"/>
              <v:stroke color="#3465a4" joinstyle="round" endcap="flat"/>
            </v:rect>
          </w:pict>
        </mc:Fallback>
      </mc:AlternateContent>
    </w:r>
    <w:r>
      <w:rPr>
        <w:noProof/>
      </w:rPr>
      <mc:AlternateContent>
        <mc:Choice Requires="wps">
          <w:drawing>
            <wp:anchor distT="0" distB="0" distL="0" distR="0" simplePos="0" relativeHeight="37" behindDoc="1" locked="0" layoutInCell="1" allowOverlap="1">
              <wp:simplePos x="0" y="0"/>
              <wp:positionH relativeFrom="page">
                <wp:posOffset>0</wp:posOffset>
              </wp:positionH>
              <wp:positionV relativeFrom="page">
                <wp:posOffset>263525</wp:posOffset>
              </wp:positionV>
              <wp:extent cx="459740" cy="130175"/>
              <wp:effectExtent l="0" t="0" r="0" b="0"/>
              <wp:wrapNone/>
              <wp:docPr id="7" name="Rahmen4"/>
              <wp:cNvGraphicFramePr/>
              <a:graphic xmlns:a="http://schemas.openxmlformats.org/drawingml/2006/main">
                <a:graphicData uri="http://schemas.microsoft.com/office/word/2010/wordprocessingShape">
                  <wps:wsp>
                    <wps:cNvSpPr/>
                    <wps:spPr>
                      <a:xfrm>
                        <a:off x="0" y="0"/>
                        <a:ext cx="459000" cy="129600"/>
                      </a:xfrm>
                      <a:prstGeom prst="rect">
                        <a:avLst/>
                      </a:prstGeom>
                      <a:noFill/>
                      <a:ln>
                        <a:noFill/>
                      </a:ln>
                    </wps:spPr>
                    <wps:style>
                      <a:lnRef idx="0">
                        <a:scrgbClr r="0" g="0" b="0"/>
                      </a:lnRef>
                      <a:fillRef idx="0">
                        <a:scrgbClr r="0" g="0" b="0"/>
                      </a:fillRef>
                      <a:effectRef idx="0">
                        <a:scrgbClr r="0" g="0" b="0"/>
                      </a:effectRef>
                      <a:fontRef idx="minor"/>
                    </wps:style>
                    <wps:txbx>
                      <w:txbxContent>
                        <w:p w:rsidR="00976DD3" w:rsidRDefault="00976DD3">
                          <w:pPr>
                            <w:pStyle w:val="Rahmeninhalt"/>
                            <w:jc w:val="right"/>
                            <w:rPr>
                              <w:color w:val="FFFFFF"/>
                            </w:rPr>
                          </w:pPr>
                        </w:p>
                      </w:txbxContent>
                    </wps:txbx>
                    <wps:bodyPr tIns="0" bIns="0" anchor="ctr">
                      <a:spAutoFit/>
                    </wps:bodyPr>
                  </wps:wsp>
                </a:graphicData>
              </a:graphic>
            </wp:anchor>
          </w:drawing>
        </mc:Choice>
        <mc:Fallback>
          <w:pict>
            <v:rect id="shape_0" ID="Rahmen4" stroked="f" style="position:absolute;margin-left:0pt;margin-top:20.75pt;width:36.1pt;height:10.15pt;mso-position-horizontal-relative:page;mso-position-vertical-relative:page">
              <w10:wrap type="none"/>
              <v:fill o:detectmouseclick="t" on="false"/>
              <v:stroke color="#3465a4" joinstyle="round" endcap="flat"/>
              <v:textbox>
                <w:txbxContent>
                  <w:p>
                    <w:pPr>
                      <w:pStyle w:val="Rahmeninhalt"/>
                      <w:jc w:val="right"/>
                      <w:rPr>
                        <w:color w:val="FFFFFF"/>
                      </w:rPr>
                    </w:pPr>
                    <w:r>
                      <w:rPr>
                        <w:color w:val="FFFFFF"/>
                      </w:rPr>
                    </w:r>
                  </w:p>
                </w:txbxContent>
              </v:textbox>
            </v:rect>
          </w:pict>
        </mc:Fallback>
      </mc:AlternateContent>
    </w:r>
    <w:r>
      <w:rPr>
        <w:noProof/>
      </w:rPr>
      <w:drawing>
        <wp:anchor distT="0" distB="0" distL="114300" distR="114300" simplePos="0" relativeHeight="27" behindDoc="0" locked="0" layoutInCell="1" allowOverlap="1">
          <wp:simplePos x="0" y="0"/>
          <wp:positionH relativeFrom="column">
            <wp:posOffset>8509000</wp:posOffset>
          </wp:positionH>
          <wp:positionV relativeFrom="paragraph">
            <wp:posOffset>-217170</wp:posOffset>
          </wp:positionV>
          <wp:extent cx="1585595" cy="472440"/>
          <wp:effectExtent l="0" t="0" r="0" b="0"/>
          <wp:wrapTight wrapText="bothSides">
            <wp:wrapPolygon edited="0">
              <wp:start x="-51" y="0"/>
              <wp:lineTo x="-51" y="20842"/>
              <wp:lineTo x="21268" y="20842"/>
              <wp:lineTo x="21268" y="0"/>
              <wp:lineTo x="-51" y="0"/>
            </wp:wrapPolygon>
          </wp:wrapTight>
          <wp:docPr id="9"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3"/>
                  <pic:cNvPicPr>
                    <a:picLocks noChangeAspect="1" noChangeArrowheads="1"/>
                  </pic:cNvPicPr>
                </pic:nvPicPr>
                <pic:blipFill>
                  <a:blip r:embed="rId1"/>
                  <a:stretch>
                    <a:fillRect/>
                  </a:stretch>
                </pic:blipFill>
                <pic:spPr bwMode="auto">
                  <a:xfrm>
                    <a:off x="0" y="0"/>
                    <a:ext cx="1585595" cy="472440"/>
                  </a:xfrm>
                  <a:prstGeom prst="rect">
                    <a:avLst/>
                  </a:prstGeom>
                </pic:spPr>
              </pic:pic>
            </a:graphicData>
          </a:graphic>
        </wp:anchor>
      </w:drawing>
    </w:r>
    <w:r>
      <w:t>Schulinternes Curriculum Mathematik EF</w:t>
    </w:r>
  </w:p>
  <w:p w:rsidR="00976DD3" w:rsidRDefault="00976DD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BA9"/>
    <w:multiLevelType w:val="multilevel"/>
    <w:tmpl w:val="23249B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733A5B88"/>
    <w:multiLevelType w:val="multilevel"/>
    <w:tmpl w:val="63F62F40"/>
    <w:lvl w:ilvl="0">
      <w:start w:val="1"/>
      <w:numFmt w:val="bullet"/>
      <w:lvlText w:val=""/>
      <w:lvlJc w:val="left"/>
      <w:pPr>
        <w:ind w:left="540" w:hanging="360"/>
      </w:pPr>
      <w:rPr>
        <w:rFonts w:ascii="Symbol" w:hAnsi="Symbol" w:cs="Symbol" w:hint="default"/>
        <w:b/>
        <w:sz w:val="16"/>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revisionView w:insDel="0" w:formatting="0"/>
  <w:trackRevisions/>
  <w:defaultTabStop w:val="708"/>
  <w:hyphenationZone w:val="425"/>
  <w:evenAndOddHeaders/>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DD3"/>
    <w:rsid w:val="003760A5"/>
    <w:rsid w:val="00976DD3"/>
    <w:rsid w:val="00C6397F"/>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3D05"/>
    <w:pPr>
      <w:spacing w:line="200" w:lineRule="atLeast"/>
    </w:pPr>
    <w:rPr>
      <w:rFonts w:ascii="Arial" w:hAnsi="Arial"/>
      <w:sz w:val="18"/>
    </w:rPr>
  </w:style>
  <w:style w:type="paragraph" w:styleId="berschrift2">
    <w:name w:val="heading 2"/>
    <w:basedOn w:val="Standard"/>
    <w:next w:val="Standard"/>
    <w:uiPriority w:val="9"/>
    <w:semiHidden/>
    <w:unhideWhenUsed/>
    <w:qFormat/>
    <w:rsid w:val="004C6DDC"/>
    <w:pPr>
      <w:keepNext/>
      <w:spacing w:before="240" w:after="60"/>
      <w:outlineLvl w:val="1"/>
    </w:pPr>
    <w:rPr>
      <w:rFonts w:ascii="Cambria" w:hAnsi="Cambria"/>
      <w:b/>
      <w:bCs/>
      <w:i/>
      <w:iCs/>
      <w:sz w:val="28"/>
      <w:szCs w:val="28"/>
    </w:rPr>
  </w:style>
  <w:style w:type="paragraph" w:styleId="berschrift3">
    <w:name w:val="heading 3"/>
    <w:basedOn w:val="berschrift2"/>
    <w:next w:val="Standard"/>
    <w:uiPriority w:val="99"/>
    <w:qFormat/>
    <w:rsid w:val="004C6DDC"/>
    <w:pPr>
      <w:widowControl w:val="0"/>
      <w:spacing w:before="0" w:after="240" w:line="240" w:lineRule="auto"/>
      <w:ind w:left="482" w:hanging="482"/>
      <w:outlineLvl w:val="2"/>
    </w:pPr>
    <w:rPr>
      <w:bCs w:val="0"/>
      <w:i w:val="0"/>
      <w:iCs w:val="0"/>
      <w:sz w:val="26"/>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rsid w:val="00D53D05"/>
  </w:style>
  <w:style w:type="character" w:customStyle="1" w:styleId="ekvberschriftschwarz">
    <w:name w:val="ekv.Überschrift.schwarz"/>
    <w:qFormat/>
    <w:rsid w:val="00D53D05"/>
    <w:rPr>
      <w:rFonts w:ascii="Arial" w:hAnsi="Arial"/>
      <w:sz w:val="29"/>
    </w:rPr>
  </w:style>
  <w:style w:type="character" w:customStyle="1" w:styleId="ekvtextfett">
    <w:name w:val="ekv.text.fett"/>
    <w:qFormat/>
    <w:rsid w:val="00D53D05"/>
    <w:rPr>
      <w:rFonts w:ascii="Arial" w:hAnsi="Arial"/>
      <w:b/>
      <w:sz w:val="18"/>
    </w:rPr>
  </w:style>
  <w:style w:type="character" w:customStyle="1" w:styleId="ekvberschriftgrau">
    <w:name w:val="ekv.Überschrift.grau"/>
    <w:qFormat/>
    <w:rsid w:val="00D53D05"/>
    <w:rPr>
      <w:rFonts w:ascii="Arial" w:hAnsi="Arial"/>
      <w:color w:val="808080"/>
      <w:sz w:val="29"/>
    </w:rPr>
  </w:style>
  <w:style w:type="character" w:customStyle="1" w:styleId="Kursiv">
    <w:name w:val="Kursiv"/>
    <w:qFormat/>
    <w:rsid w:val="00D53D05"/>
    <w:rPr>
      <w:rFonts w:ascii="PoloMA11K-Buch-Kursiv" w:hAnsi="PoloMA11K-Buch-Kursiv"/>
    </w:rPr>
  </w:style>
  <w:style w:type="character" w:customStyle="1" w:styleId="berschrift3Zchn">
    <w:name w:val="Überschrift 3 Zchn"/>
    <w:uiPriority w:val="99"/>
    <w:qFormat/>
    <w:rsid w:val="004C6DDC"/>
    <w:rPr>
      <w:rFonts w:ascii="Cambria" w:hAnsi="Cambria"/>
      <w:b/>
      <w:sz w:val="26"/>
    </w:rPr>
  </w:style>
  <w:style w:type="character" w:customStyle="1" w:styleId="berschrift2Zchn">
    <w:name w:val="Überschrift 2 Zchn"/>
    <w:uiPriority w:val="9"/>
    <w:semiHidden/>
    <w:qFormat/>
    <w:rsid w:val="004C6DDC"/>
    <w:rPr>
      <w:rFonts w:ascii="Cambria" w:eastAsia="Times New Roman" w:hAnsi="Cambria" w:cs="Times New Roman"/>
      <w:b/>
      <w:bCs/>
      <w:i/>
      <w:iCs/>
      <w:sz w:val="28"/>
      <w:szCs w:val="28"/>
    </w:rPr>
  </w:style>
  <w:style w:type="character" w:customStyle="1" w:styleId="FuzeileZchn">
    <w:name w:val="Fußzeile Zchn"/>
    <w:link w:val="Fuzeile"/>
    <w:uiPriority w:val="99"/>
    <w:qFormat/>
    <w:rsid w:val="00431FBF"/>
    <w:rPr>
      <w:rFonts w:ascii="Arial" w:hAnsi="Arial"/>
      <w:sz w:val="18"/>
    </w:rPr>
  </w:style>
  <w:style w:type="character" w:customStyle="1" w:styleId="KommentartextZchn">
    <w:name w:val="Kommentartext Zchn"/>
    <w:basedOn w:val="Absatz-Standardschriftart"/>
    <w:link w:val="Kommentartext"/>
    <w:uiPriority w:val="99"/>
    <w:semiHidden/>
    <w:qFormat/>
    <w:rPr>
      <w:rFonts w:ascii="Arial" w:hAnsi="Arial"/>
    </w:rPr>
  </w:style>
  <w:style w:type="character" w:styleId="Kommentarzeichen">
    <w:name w:val="annotation reference"/>
    <w:basedOn w:val="Absatz-Standardschriftart"/>
    <w:uiPriority w:val="99"/>
    <w:semiHidden/>
    <w:unhideWhenUsed/>
    <w:qFormat/>
    <w:rPr>
      <w:sz w:val="16"/>
      <w:szCs w:val="16"/>
    </w:rPr>
  </w:style>
  <w:style w:type="character" w:customStyle="1" w:styleId="KommentarthemaZchn">
    <w:name w:val="Kommentarthema Zchn"/>
    <w:basedOn w:val="KommentartextZchn"/>
    <w:link w:val="Kommentarthema"/>
    <w:uiPriority w:val="99"/>
    <w:semiHidden/>
    <w:qFormat/>
    <w:rsid w:val="007C7E43"/>
    <w:rPr>
      <w:rFonts w:ascii="Arial" w:hAnsi="Arial"/>
      <w:b/>
      <w:bCs/>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4C1F8D"/>
    <w:rPr>
      <w:vertAlign w:val="superscript"/>
    </w:rPr>
  </w:style>
  <w:style w:type="character" w:styleId="Funotenzeichen">
    <w:name w:val="footnote reference"/>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customStyle="1" w:styleId="Kopf-undFuzeile">
    <w:name w:val="Kopf- und Fußzeile"/>
    <w:basedOn w:val="Standard"/>
    <w:qFormat/>
  </w:style>
  <w:style w:type="paragraph" w:styleId="Kopfzeile">
    <w:name w:val="header"/>
    <w:basedOn w:val="Standard"/>
    <w:rsid w:val="00D53D05"/>
    <w:pPr>
      <w:tabs>
        <w:tab w:val="center" w:pos="4536"/>
        <w:tab w:val="right" w:pos="9072"/>
      </w:tabs>
    </w:pPr>
  </w:style>
  <w:style w:type="paragraph" w:customStyle="1" w:styleId="ekvberschriftorange">
    <w:name w:val="ekv.Überschrift.orange"/>
    <w:basedOn w:val="ekvtext"/>
    <w:qFormat/>
    <w:rsid w:val="00D53D05"/>
    <w:pPr>
      <w:tabs>
        <w:tab w:val="right" w:pos="15139"/>
      </w:tabs>
      <w:spacing w:line="240" w:lineRule="atLeast"/>
    </w:pPr>
    <w:rPr>
      <w:b/>
      <w:sz w:val="29"/>
    </w:rPr>
  </w:style>
  <w:style w:type="paragraph" w:customStyle="1" w:styleId="ekvtext">
    <w:name w:val="ekv.text"/>
    <w:qFormat/>
    <w:rsid w:val="00D53D05"/>
    <w:pPr>
      <w:spacing w:line="200" w:lineRule="atLeast"/>
    </w:pPr>
    <w:rPr>
      <w:rFonts w:ascii="Arial" w:hAnsi="Arial"/>
      <w:sz w:val="18"/>
    </w:rPr>
  </w:style>
  <w:style w:type="paragraph" w:customStyle="1" w:styleId="ekvTabelleKopf">
    <w:name w:val="ekv.Tabelle.Kopf"/>
    <w:basedOn w:val="ekvTabellefett"/>
    <w:qFormat/>
    <w:rsid w:val="00D53D05"/>
    <w:rPr>
      <w:sz w:val="18"/>
    </w:rPr>
  </w:style>
  <w:style w:type="paragraph" w:customStyle="1" w:styleId="ekvTabelle">
    <w:name w:val="ekv.Tabelle"/>
    <w:basedOn w:val="ekvtext"/>
    <w:qFormat/>
    <w:rsid w:val="00D53D05"/>
    <w:pPr>
      <w:spacing w:before="60" w:after="60"/>
      <w:ind w:left="113" w:right="113"/>
    </w:pPr>
    <w:rPr>
      <w:sz w:val="16"/>
    </w:rPr>
  </w:style>
  <w:style w:type="paragraph" w:customStyle="1" w:styleId="ekvTabellefett">
    <w:name w:val="ekv.Tabelle.fett"/>
    <w:basedOn w:val="ekvTabelle"/>
    <w:next w:val="ekvTabelle"/>
    <w:qFormat/>
    <w:rsid w:val="00D53D05"/>
    <w:rPr>
      <w:b/>
    </w:rPr>
  </w:style>
  <w:style w:type="paragraph" w:customStyle="1" w:styleId="ekvTabellekursiv">
    <w:name w:val="ekv.Tabelle.kursiv"/>
    <w:basedOn w:val="ekvTabelle"/>
    <w:next w:val="ekvTabelle"/>
    <w:qFormat/>
    <w:rsid w:val="00D53D05"/>
    <w:rPr>
      <w:i/>
    </w:rPr>
  </w:style>
  <w:style w:type="paragraph" w:customStyle="1" w:styleId="ekvseitenzahl">
    <w:name w:val="ekv.seitenzahl"/>
    <w:basedOn w:val="ekvtext"/>
    <w:qFormat/>
    <w:rsid w:val="00D53D05"/>
    <w:pPr>
      <w:tabs>
        <w:tab w:val="right" w:pos="15139"/>
      </w:tabs>
    </w:pPr>
    <w:rPr>
      <w:sz w:val="25"/>
    </w:rPr>
  </w:style>
  <w:style w:type="paragraph" w:styleId="Fuzeile">
    <w:name w:val="footer"/>
    <w:basedOn w:val="Standard"/>
    <w:link w:val="FuzeileZchn"/>
    <w:uiPriority w:val="99"/>
    <w:rsid w:val="00D53D05"/>
    <w:pPr>
      <w:tabs>
        <w:tab w:val="center" w:pos="4536"/>
        <w:tab w:val="right" w:pos="9072"/>
      </w:tabs>
    </w:pPr>
  </w:style>
  <w:style w:type="paragraph" w:styleId="Funotentext">
    <w:name w:val="footnote text"/>
    <w:basedOn w:val="Standard"/>
    <w:semiHidden/>
    <w:rsid w:val="00D53D05"/>
    <w:pPr>
      <w:spacing w:before="60" w:after="60" w:line="240" w:lineRule="auto"/>
      <w:ind w:left="170" w:hanging="170"/>
    </w:pPr>
    <w:rPr>
      <w:rFonts w:ascii="Times New Roman" w:hAnsi="Times New Roman"/>
      <w:sz w:val="24"/>
      <w:szCs w:val="24"/>
    </w:rPr>
  </w:style>
  <w:style w:type="paragraph" w:styleId="Sprechblasentext">
    <w:name w:val="Balloon Text"/>
    <w:basedOn w:val="Standard"/>
    <w:semiHidden/>
    <w:qFormat/>
    <w:rsid w:val="00D53D05"/>
    <w:rPr>
      <w:rFonts w:ascii="Tahoma" w:hAnsi="Tahoma" w:cs="Tahoma"/>
      <w:sz w:val="16"/>
      <w:szCs w:val="16"/>
    </w:rPr>
  </w:style>
  <w:style w:type="paragraph" w:customStyle="1" w:styleId="Listenabsatz1">
    <w:name w:val="Listenabsatz1"/>
    <w:basedOn w:val="Standard"/>
    <w:uiPriority w:val="99"/>
    <w:qFormat/>
    <w:rsid w:val="004C6DDC"/>
    <w:pPr>
      <w:spacing w:line="240" w:lineRule="auto"/>
      <w:ind w:left="720"/>
      <w:jc w:val="both"/>
    </w:pPr>
    <w:rPr>
      <w:rFonts w:cs="Arial"/>
      <w:sz w:val="24"/>
      <w:szCs w:val="24"/>
      <w:lang w:eastAsia="zh-CN"/>
    </w:rPr>
  </w:style>
  <w:style w:type="paragraph" w:customStyle="1" w:styleId="Rahmeninhalt">
    <w:name w:val="Rahmeninhalt"/>
    <w:basedOn w:val="Standard"/>
    <w:qFormat/>
  </w:style>
  <w:style w:type="paragraph" w:customStyle="1" w:styleId="Kopfzeilelinks">
    <w:name w:val="Kopfzeile links"/>
    <w:basedOn w:val="Kopfzeile"/>
    <w:qFormat/>
  </w:style>
  <w:style w:type="paragraph" w:styleId="Kommentartext">
    <w:name w:val="annotation text"/>
    <w:basedOn w:val="Standard"/>
    <w:link w:val="KommentartextZchn"/>
    <w:uiPriority w:val="99"/>
    <w:semiHidden/>
    <w:unhideWhenUsed/>
    <w:qFormat/>
    <w:pPr>
      <w:spacing w:line="240" w:lineRule="auto"/>
    </w:pPr>
    <w:rPr>
      <w:sz w:val="20"/>
    </w:rPr>
  </w:style>
  <w:style w:type="paragraph" w:styleId="Kommentarthema">
    <w:name w:val="annotation subject"/>
    <w:basedOn w:val="Kommentartext"/>
    <w:next w:val="Kommentartext"/>
    <w:link w:val="KommentarthemaZchn"/>
    <w:uiPriority w:val="99"/>
    <w:semiHidden/>
    <w:unhideWhenUsed/>
    <w:qFormat/>
    <w:rsid w:val="007C7E43"/>
    <w:rPr>
      <w:b/>
      <w:bCs/>
    </w:rPr>
  </w:style>
  <w:style w:type="table" w:styleId="Tabellenraster">
    <w:name w:val="Table Grid"/>
    <w:basedOn w:val="NormaleTabelle"/>
    <w:uiPriority w:val="59"/>
    <w:rsid w:val="004C6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3D05"/>
    <w:pPr>
      <w:spacing w:line="200" w:lineRule="atLeast"/>
    </w:pPr>
    <w:rPr>
      <w:rFonts w:ascii="Arial" w:hAnsi="Arial"/>
      <w:sz w:val="18"/>
    </w:rPr>
  </w:style>
  <w:style w:type="paragraph" w:styleId="berschrift2">
    <w:name w:val="heading 2"/>
    <w:basedOn w:val="Standard"/>
    <w:next w:val="Standard"/>
    <w:uiPriority w:val="9"/>
    <w:semiHidden/>
    <w:unhideWhenUsed/>
    <w:qFormat/>
    <w:rsid w:val="004C6DDC"/>
    <w:pPr>
      <w:keepNext/>
      <w:spacing w:before="240" w:after="60"/>
      <w:outlineLvl w:val="1"/>
    </w:pPr>
    <w:rPr>
      <w:rFonts w:ascii="Cambria" w:hAnsi="Cambria"/>
      <w:b/>
      <w:bCs/>
      <w:i/>
      <w:iCs/>
      <w:sz w:val="28"/>
      <w:szCs w:val="28"/>
    </w:rPr>
  </w:style>
  <w:style w:type="paragraph" w:styleId="berschrift3">
    <w:name w:val="heading 3"/>
    <w:basedOn w:val="berschrift2"/>
    <w:next w:val="Standard"/>
    <w:uiPriority w:val="99"/>
    <w:qFormat/>
    <w:rsid w:val="004C6DDC"/>
    <w:pPr>
      <w:widowControl w:val="0"/>
      <w:spacing w:before="0" w:after="240" w:line="240" w:lineRule="auto"/>
      <w:ind w:left="482" w:hanging="482"/>
      <w:outlineLvl w:val="2"/>
    </w:pPr>
    <w:rPr>
      <w:bCs w:val="0"/>
      <w:i w:val="0"/>
      <w:iCs w:val="0"/>
      <w:sz w:val="26"/>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rsid w:val="00D53D05"/>
  </w:style>
  <w:style w:type="character" w:customStyle="1" w:styleId="ekvberschriftschwarz">
    <w:name w:val="ekv.Überschrift.schwarz"/>
    <w:qFormat/>
    <w:rsid w:val="00D53D05"/>
    <w:rPr>
      <w:rFonts w:ascii="Arial" w:hAnsi="Arial"/>
      <w:sz w:val="29"/>
    </w:rPr>
  </w:style>
  <w:style w:type="character" w:customStyle="1" w:styleId="ekvtextfett">
    <w:name w:val="ekv.text.fett"/>
    <w:qFormat/>
    <w:rsid w:val="00D53D05"/>
    <w:rPr>
      <w:rFonts w:ascii="Arial" w:hAnsi="Arial"/>
      <w:b/>
      <w:sz w:val="18"/>
    </w:rPr>
  </w:style>
  <w:style w:type="character" w:customStyle="1" w:styleId="ekvberschriftgrau">
    <w:name w:val="ekv.Überschrift.grau"/>
    <w:qFormat/>
    <w:rsid w:val="00D53D05"/>
    <w:rPr>
      <w:rFonts w:ascii="Arial" w:hAnsi="Arial"/>
      <w:color w:val="808080"/>
      <w:sz w:val="29"/>
    </w:rPr>
  </w:style>
  <w:style w:type="character" w:customStyle="1" w:styleId="Kursiv">
    <w:name w:val="Kursiv"/>
    <w:qFormat/>
    <w:rsid w:val="00D53D05"/>
    <w:rPr>
      <w:rFonts w:ascii="PoloMA11K-Buch-Kursiv" w:hAnsi="PoloMA11K-Buch-Kursiv"/>
    </w:rPr>
  </w:style>
  <w:style w:type="character" w:customStyle="1" w:styleId="berschrift3Zchn">
    <w:name w:val="Überschrift 3 Zchn"/>
    <w:uiPriority w:val="99"/>
    <w:qFormat/>
    <w:rsid w:val="004C6DDC"/>
    <w:rPr>
      <w:rFonts w:ascii="Cambria" w:hAnsi="Cambria"/>
      <w:b/>
      <w:sz w:val="26"/>
    </w:rPr>
  </w:style>
  <w:style w:type="character" w:customStyle="1" w:styleId="berschrift2Zchn">
    <w:name w:val="Überschrift 2 Zchn"/>
    <w:uiPriority w:val="9"/>
    <w:semiHidden/>
    <w:qFormat/>
    <w:rsid w:val="004C6DDC"/>
    <w:rPr>
      <w:rFonts w:ascii="Cambria" w:eastAsia="Times New Roman" w:hAnsi="Cambria" w:cs="Times New Roman"/>
      <w:b/>
      <w:bCs/>
      <w:i/>
      <w:iCs/>
      <w:sz w:val="28"/>
      <w:szCs w:val="28"/>
    </w:rPr>
  </w:style>
  <w:style w:type="character" w:customStyle="1" w:styleId="FuzeileZchn">
    <w:name w:val="Fußzeile Zchn"/>
    <w:link w:val="Fuzeile"/>
    <w:uiPriority w:val="99"/>
    <w:qFormat/>
    <w:rsid w:val="00431FBF"/>
    <w:rPr>
      <w:rFonts w:ascii="Arial" w:hAnsi="Arial"/>
      <w:sz w:val="18"/>
    </w:rPr>
  </w:style>
  <w:style w:type="character" w:customStyle="1" w:styleId="KommentartextZchn">
    <w:name w:val="Kommentartext Zchn"/>
    <w:basedOn w:val="Absatz-Standardschriftart"/>
    <w:link w:val="Kommentartext"/>
    <w:uiPriority w:val="99"/>
    <w:semiHidden/>
    <w:qFormat/>
    <w:rPr>
      <w:rFonts w:ascii="Arial" w:hAnsi="Arial"/>
    </w:rPr>
  </w:style>
  <w:style w:type="character" w:styleId="Kommentarzeichen">
    <w:name w:val="annotation reference"/>
    <w:basedOn w:val="Absatz-Standardschriftart"/>
    <w:uiPriority w:val="99"/>
    <w:semiHidden/>
    <w:unhideWhenUsed/>
    <w:qFormat/>
    <w:rPr>
      <w:sz w:val="16"/>
      <w:szCs w:val="16"/>
    </w:rPr>
  </w:style>
  <w:style w:type="character" w:customStyle="1" w:styleId="KommentarthemaZchn">
    <w:name w:val="Kommentarthema Zchn"/>
    <w:basedOn w:val="KommentartextZchn"/>
    <w:link w:val="Kommentarthema"/>
    <w:uiPriority w:val="99"/>
    <w:semiHidden/>
    <w:qFormat/>
    <w:rsid w:val="007C7E43"/>
    <w:rPr>
      <w:rFonts w:ascii="Arial" w:hAnsi="Arial"/>
      <w:b/>
      <w:bCs/>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4C1F8D"/>
    <w:rPr>
      <w:vertAlign w:val="superscript"/>
    </w:rPr>
  </w:style>
  <w:style w:type="character" w:styleId="Funotenzeichen">
    <w:name w:val="footnote reference"/>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customStyle="1" w:styleId="Kopf-undFuzeile">
    <w:name w:val="Kopf- und Fußzeile"/>
    <w:basedOn w:val="Standard"/>
    <w:qFormat/>
  </w:style>
  <w:style w:type="paragraph" w:styleId="Kopfzeile">
    <w:name w:val="header"/>
    <w:basedOn w:val="Standard"/>
    <w:rsid w:val="00D53D05"/>
    <w:pPr>
      <w:tabs>
        <w:tab w:val="center" w:pos="4536"/>
        <w:tab w:val="right" w:pos="9072"/>
      </w:tabs>
    </w:pPr>
  </w:style>
  <w:style w:type="paragraph" w:customStyle="1" w:styleId="ekvberschriftorange">
    <w:name w:val="ekv.Überschrift.orange"/>
    <w:basedOn w:val="ekvtext"/>
    <w:qFormat/>
    <w:rsid w:val="00D53D05"/>
    <w:pPr>
      <w:tabs>
        <w:tab w:val="right" w:pos="15139"/>
      </w:tabs>
      <w:spacing w:line="240" w:lineRule="atLeast"/>
    </w:pPr>
    <w:rPr>
      <w:b/>
      <w:sz w:val="29"/>
    </w:rPr>
  </w:style>
  <w:style w:type="paragraph" w:customStyle="1" w:styleId="ekvtext">
    <w:name w:val="ekv.text"/>
    <w:qFormat/>
    <w:rsid w:val="00D53D05"/>
    <w:pPr>
      <w:spacing w:line="200" w:lineRule="atLeast"/>
    </w:pPr>
    <w:rPr>
      <w:rFonts w:ascii="Arial" w:hAnsi="Arial"/>
      <w:sz w:val="18"/>
    </w:rPr>
  </w:style>
  <w:style w:type="paragraph" w:customStyle="1" w:styleId="ekvTabelleKopf">
    <w:name w:val="ekv.Tabelle.Kopf"/>
    <w:basedOn w:val="ekvTabellefett"/>
    <w:qFormat/>
    <w:rsid w:val="00D53D05"/>
    <w:rPr>
      <w:sz w:val="18"/>
    </w:rPr>
  </w:style>
  <w:style w:type="paragraph" w:customStyle="1" w:styleId="ekvTabelle">
    <w:name w:val="ekv.Tabelle"/>
    <w:basedOn w:val="ekvtext"/>
    <w:qFormat/>
    <w:rsid w:val="00D53D05"/>
    <w:pPr>
      <w:spacing w:before="60" w:after="60"/>
      <w:ind w:left="113" w:right="113"/>
    </w:pPr>
    <w:rPr>
      <w:sz w:val="16"/>
    </w:rPr>
  </w:style>
  <w:style w:type="paragraph" w:customStyle="1" w:styleId="ekvTabellefett">
    <w:name w:val="ekv.Tabelle.fett"/>
    <w:basedOn w:val="ekvTabelle"/>
    <w:next w:val="ekvTabelle"/>
    <w:qFormat/>
    <w:rsid w:val="00D53D05"/>
    <w:rPr>
      <w:b/>
    </w:rPr>
  </w:style>
  <w:style w:type="paragraph" w:customStyle="1" w:styleId="ekvTabellekursiv">
    <w:name w:val="ekv.Tabelle.kursiv"/>
    <w:basedOn w:val="ekvTabelle"/>
    <w:next w:val="ekvTabelle"/>
    <w:qFormat/>
    <w:rsid w:val="00D53D05"/>
    <w:rPr>
      <w:i/>
    </w:rPr>
  </w:style>
  <w:style w:type="paragraph" w:customStyle="1" w:styleId="ekvseitenzahl">
    <w:name w:val="ekv.seitenzahl"/>
    <w:basedOn w:val="ekvtext"/>
    <w:qFormat/>
    <w:rsid w:val="00D53D05"/>
    <w:pPr>
      <w:tabs>
        <w:tab w:val="right" w:pos="15139"/>
      </w:tabs>
    </w:pPr>
    <w:rPr>
      <w:sz w:val="25"/>
    </w:rPr>
  </w:style>
  <w:style w:type="paragraph" w:styleId="Fuzeile">
    <w:name w:val="footer"/>
    <w:basedOn w:val="Standard"/>
    <w:link w:val="FuzeileZchn"/>
    <w:uiPriority w:val="99"/>
    <w:rsid w:val="00D53D05"/>
    <w:pPr>
      <w:tabs>
        <w:tab w:val="center" w:pos="4536"/>
        <w:tab w:val="right" w:pos="9072"/>
      </w:tabs>
    </w:pPr>
  </w:style>
  <w:style w:type="paragraph" w:styleId="Funotentext">
    <w:name w:val="footnote text"/>
    <w:basedOn w:val="Standard"/>
    <w:semiHidden/>
    <w:rsid w:val="00D53D05"/>
    <w:pPr>
      <w:spacing w:before="60" w:after="60" w:line="240" w:lineRule="auto"/>
      <w:ind w:left="170" w:hanging="170"/>
    </w:pPr>
    <w:rPr>
      <w:rFonts w:ascii="Times New Roman" w:hAnsi="Times New Roman"/>
      <w:sz w:val="24"/>
      <w:szCs w:val="24"/>
    </w:rPr>
  </w:style>
  <w:style w:type="paragraph" w:styleId="Sprechblasentext">
    <w:name w:val="Balloon Text"/>
    <w:basedOn w:val="Standard"/>
    <w:semiHidden/>
    <w:qFormat/>
    <w:rsid w:val="00D53D05"/>
    <w:rPr>
      <w:rFonts w:ascii="Tahoma" w:hAnsi="Tahoma" w:cs="Tahoma"/>
      <w:sz w:val="16"/>
      <w:szCs w:val="16"/>
    </w:rPr>
  </w:style>
  <w:style w:type="paragraph" w:customStyle="1" w:styleId="Listenabsatz1">
    <w:name w:val="Listenabsatz1"/>
    <w:basedOn w:val="Standard"/>
    <w:uiPriority w:val="99"/>
    <w:qFormat/>
    <w:rsid w:val="004C6DDC"/>
    <w:pPr>
      <w:spacing w:line="240" w:lineRule="auto"/>
      <w:ind w:left="720"/>
      <w:jc w:val="both"/>
    </w:pPr>
    <w:rPr>
      <w:rFonts w:cs="Arial"/>
      <w:sz w:val="24"/>
      <w:szCs w:val="24"/>
      <w:lang w:eastAsia="zh-CN"/>
    </w:rPr>
  </w:style>
  <w:style w:type="paragraph" w:customStyle="1" w:styleId="Rahmeninhalt">
    <w:name w:val="Rahmeninhalt"/>
    <w:basedOn w:val="Standard"/>
    <w:qFormat/>
  </w:style>
  <w:style w:type="paragraph" w:customStyle="1" w:styleId="Kopfzeilelinks">
    <w:name w:val="Kopfzeile links"/>
    <w:basedOn w:val="Kopfzeile"/>
    <w:qFormat/>
  </w:style>
  <w:style w:type="paragraph" w:styleId="Kommentartext">
    <w:name w:val="annotation text"/>
    <w:basedOn w:val="Standard"/>
    <w:link w:val="KommentartextZchn"/>
    <w:uiPriority w:val="99"/>
    <w:semiHidden/>
    <w:unhideWhenUsed/>
    <w:qFormat/>
    <w:pPr>
      <w:spacing w:line="240" w:lineRule="auto"/>
    </w:pPr>
    <w:rPr>
      <w:sz w:val="20"/>
    </w:rPr>
  </w:style>
  <w:style w:type="paragraph" w:styleId="Kommentarthema">
    <w:name w:val="annotation subject"/>
    <w:basedOn w:val="Kommentartext"/>
    <w:next w:val="Kommentartext"/>
    <w:link w:val="KommentarthemaZchn"/>
    <w:uiPriority w:val="99"/>
    <w:semiHidden/>
    <w:unhideWhenUsed/>
    <w:qFormat/>
    <w:rsid w:val="007C7E43"/>
    <w:rPr>
      <w:b/>
      <w:bCs/>
    </w:rPr>
  </w:style>
  <w:style w:type="table" w:styleId="Tabellenraster">
    <w:name w:val="Table Grid"/>
    <w:basedOn w:val="NormaleTabelle"/>
    <w:uiPriority w:val="59"/>
    <w:rsid w:val="004C6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89618-3302-4299-9135-8C029F472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3156</Words>
  <Characters>19886</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Die Kernlehrpläne betonen, dass eine umfassende mathematische Grundbildung im Mathematikunterricht erst durch die Vernetzung inhaltsbezogener (fachmathematischer) und prozessbezogener Kompetenzen erreicht werden kann</vt:lpstr>
    </vt:vector>
  </TitlesOfParts>
  <Company>Meyle + Müller GmbH + Co</Company>
  <LinksUpToDate>false</LinksUpToDate>
  <CharactersWithSpaces>22997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Kernlehrpläne betonen, dass eine umfassende mathematische Grundbildung im Mathematikunterricht erst durch die Vernetzung inhaltsbezogener (fachmathematischer) und prozessbezogener Kompetenzen erreicht werden kann</dc:title>
  <dc:creator>allo</dc:creator>
  <cp:lastModifiedBy>Windows User</cp:lastModifiedBy>
  <cp:revision>2</cp:revision>
  <cp:lastPrinted>2014-09-20T02:54:00Z</cp:lastPrinted>
  <dcterms:created xsi:type="dcterms:W3CDTF">2020-04-23T21:12:00Z</dcterms:created>
  <dcterms:modified xsi:type="dcterms:W3CDTF">2020-04-23T21:12:00Z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Meyle + Müller GmbH + Co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